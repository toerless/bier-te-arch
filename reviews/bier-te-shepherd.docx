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7D45F" w14:textId="77777777" w:rsidR="0092005B" w:rsidRDefault="0092005B" w:rsidP="00D70175"/>
    <w:p w14:paraId="11C9DCF1" w14:textId="77777777" w:rsidR="0092005B" w:rsidRDefault="0092005B" w:rsidP="00D70175">
      <w:pPr>
        <w:rPr>
          <w:ins w:id="0" w:author="Toerless Eckert" w:date="2020-10-27T19:18:00Z"/>
        </w:rPr>
      </w:pPr>
    </w:p>
    <w:p w14:paraId="648CC66B" w14:textId="77777777" w:rsidR="0092005B" w:rsidRDefault="0092005B" w:rsidP="00D70175">
      <w:pPr>
        <w:rPr>
          <w:ins w:id="1" w:author="Toerless Eckert" w:date="2020-10-27T19:18:00Z"/>
        </w:rPr>
      </w:pPr>
      <w:ins w:id="2" w:author="Toerless Eckert" w:date="2020-10-27T19:18:00Z">
        <w:r>
          <w:t>Toerless&gt;Please convert to text, remove “GXS&gt;” prefixes, check fixes</w:t>
        </w:r>
        <w:r>
          <w:t xml:space="preserve"> </w:t>
        </w:r>
      </w:ins>
    </w:p>
    <w:p w14:paraId="5C4600FD" w14:textId="77777777" w:rsidR="0092005B" w:rsidRDefault="0092005B" w:rsidP="00D70175">
      <w:pPr>
        <w:rPr>
          <w:ins w:id="3" w:author="Toerless Eckert" w:date="2020-10-27T19:18:00Z"/>
        </w:rPr>
      </w:pPr>
    </w:p>
    <w:p w14:paraId="4DDC80EF" w14:textId="07A4E731" w:rsidR="00D70175" w:rsidRDefault="00D70175" w:rsidP="00D70175">
      <w:r>
        <w:t xml:space="preserve">As required by RFC 4858, this is the current template for the Document </w:t>
      </w:r>
    </w:p>
    <w:p w14:paraId="1F4B1F47" w14:textId="77777777" w:rsidR="00D70175" w:rsidRDefault="00D70175" w:rsidP="00D70175">
      <w:r>
        <w:t>Shepherd Write-Up.</w:t>
      </w:r>
    </w:p>
    <w:p w14:paraId="1FFBA117" w14:textId="77777777" w:rsidR="00D70175" w:rsidRDefault="00D70175" w:rsidP="00D70175"/>
    <w:p w14:paraId="135FAEF9" w14:textId="77777777" w:rsidR="00D70175" w:rsidRDefault="00D70175" w:rsidP="00D70175">
      <w:r>
        <w:t>Changes are expected over time. This version is dated 24 February 2012.</w:t>
      </w:r>
    </w:p>
    <w:p w14:paraId="58C84219" w14:textId="77777777" w:rsidR="00D70175" w:rsidRDefault="00D70175" w:rsidP="00D70175"/>
    <w:p w14:paraId="159CA967" w14:textId="77777777" w:rsidR="00D70175" w:rsidRDefault="00D70175" w:rsidP="00D70175">
      <w:r>
        <w:t>(1) What type of RFC is being requested (BCP, Proposed Standard,</w:t>
      </w:r>
    </w:p>
    <w:p w14:paraId="361B929C" w14:textId="77777777" w:rsidR="00D70175" w:rsidRDefault="00D70175" w:rsidP="00D70175">
      <w:r>
        <w:t xml:space="preserve">Internet Standard, Informational, Experimental, or Historic)?  </w:t>
      </w:r>
      <w:proofErr w:type="gramStart"/>
      <w:r>
        <w:t>Why</w:t>
      </w:r>
      <w:proofErr w:type="gramEnd"/>
    </w:p>
    <w:p w14:paraId="5AD43B5E" w14:textId="77777777" w:rsidR="00D70175" w:rsidRDefault="00D70175" w:rsidP="00D70175">
      <w:r>
        <w:t xml:space="preserve">is this the proper type of RFC?  Is this type of RFC indicated in </w:t>
      </w:r>
      <w:proofErr w:type="gramStart"/>
      <w:r>
        <w:t>the</w:t>
      </w:r>
      <w:proofErr w:type="gramEnd"/>
    </w:p>
    <w:p w14:paraId="1AF6770B" w14:textId="77777777" w:rsidR="00D70175" w:rsidRDefault="00D70175" w:rsidP="00D70175">
      <w:r>
        <w:t>title page header?</w:t>
      </w:r>
    </w:p>
    <w:p w14:paraId="7C419811" w14:textId="77777777" w:rsidR="00D70175" w:rsidRDefault="00D70175" w:rsidP="00D70175"/>
    <w:p w14:paraId="7B73B16B" w14:textId="2AE37BFD" w:rsidR="00D70175" w:rsidRDefault="00D70175" w:rsidP="00D70175">
      <w:r w:rsidRPr="0009024E">
        <w:rPr>
          <w:color w:val="0070C0"/>
        </w:rPr>
        <w:t>draft-ietf-bier-te-arch</w:t>
      </w:r>
      <w:del w:id="4" w:author="Toerless Eckert" w:date="2020-10-27T19:19:00Z">
        <w:r w:rsidRPr="0009024E" w:rsidDel="0092005B">
          <w:rPr>
            <w:color w:val="0070C0"/>
          </w:rPr>
          <w:delText xml:space="preserve">-08 </w:delText>
        </w:r>
      </w:del>
      <w:ins w:id="5" w:author="Toerless Eckert" w:date="2020-10-27T19:19:00Z">
        <w:r w:rsidR="0092005B">
          <w:rPr>
            <w:color w:val="0070C0"/>
          </w:rPr>
          <w:t xml:space="preserve"> </w:t>
        </w:r>
      </w:ins>
      <w:commentRangeStart w:id="6"/>
      <w:r w:rsidRPr="0009024E">
        <w:rPr>
          <w:color w:val="0070C0"/>
        </w:rPr>
        <w:t>is</w:t>
      </w:r>
      <w:commentRangeEnd w:id="6"/>
      <w:r w:rsidR="0092005B">
        <w:rPr>
          <w:rStyle w:val="CommentReference"/>
        </w:rPr>
        <w:commentReference w:id="6"/>
      </w:r>
      <w:r w:rsidRPr="0009024E">
        <w:rPr>
          <w:color w:val="0070C0"/>
        </w:rPr>
        <w:t xml:space="preserve"> </w:t>
      </w:r>
      <w:r w:rsidR="004A1EA2" w:rsidRPr="0009024E">
        <w:rPr>
          <w:color w:val="0070C0"/>
        </w:rPr>
        <w:t>Proposed Standard</w:t>
      </w:r>
      <w:r w:rsidRPr="0009024E">
        <w:rPr>
          <w:color w:val="0070C0"/>
        </w:rPr>
        <w:t>. This is indicated on the title page.</w:t>
      </w:r>
    </w:p>
    <w:p w14:paraId="206A4FC8" w14:textId="77777777" w:rsidR="00D70175" w:rsidRDefault="00D70175" w:rsidP="00D70175"/>
    <w:p w14:paraId="29837384" w14:textId="77777777" w:rsidR="00D70175" w:rsidRDefault="00D70175" w:rsidP="00D70175">
      <w:r>
        <w:t>(2) The IESG approval announcement includes a Document Announcement</w:t>
      </w:r>
    </w:p>
    <w:p w14:paraId="32F349D9" w14:textId="77777777" w:rsidR="00D70175" w:rsidRDefault="00D70175" w:rsidP="00D70175">
      <w:r>
        <w:t>Write-Up. Please provide such a Document Announcement Write-Up. Recent</w:t>
      </w:r>
    </w:p>
    <w:p w14:paraId="3A64DAD5" w14:textId="77777777" w:rsidR="00D70175" w:rsidRDefault="00D70175" w:rsidP="00D70175">
      <w:r>
        <w:t>examples can be found in the "Action" announcements for approved</w:t>
      </w:r>
    </w:p>
    <w:p w14:paraId="4A2BDE6B" w14:textId="77777777" w:rsidR="00D70175" w:rsidRDefault="00D70175" w:rsidP="00D70175">
      <w:r>
        <w:t>documents. The approval announcement contains the following sections:</w:t>
      </w:r>
    </w:p>
    <w:p w14:paraId="10007BD3" w14:textId="77777777" w:rsidR="00D70175" w:rsidRDefault="00D70175" w:rsidP="00D70175"/>
    <w:p w14:paraId="7D9B1608" w14:textId="77777777" w:rsidR="00D70175" w:rsidRDefault="008E76A8" w:rsidP="00D70175">
      <w:r>
        <w:t>Technical Summary</w:t>
      </w:r>
      <w:r w:rsidR="00D70175">
        <w:t xml:space="preserve">  </w:t>
      </w:r>
    </w:p>
    <w:p w14:paraId="41A91C94" w14:textId="77777777" w:rsidR="001E307F" w:rsidRDefault="001E307F" w:rsidP="00D70175"/>
    <w:p w14:paraId="0FBA345B" w14:textId="0FBDF0A7" w:rsidR="001E307F" w:rsidRPr="0009024E" w:rsidRDefault="008E76A8" w:rsidP="00D70175">
      <w:pPr>
        <w:rPr>
          <w:color w:val="0070C0"/>
        </w:rPr>
      </w:pPr>
      <w:del w:id="7" w:author="Toerless Eckert" w:date="2020-10-27T19:19:00Z">
        <w:r w:rsidRPr="0009024E" w:rsidDel="0092005B">
          <w:rPr>
            <w:color w:val="0070C0"/>
          </w:rPr>
          <w:delText>G</w:delText>
        </w:r>
        <w:r w:rsidR="001E307F" w:rsidRPr="0009024E" w:rsidDel="0092005B">
          <w:rPr>
            <w:color w:val="0070C0"/>
          </w:rPr>
          <w:delText>X</w:delText>
        </w:r>
        <w:r w:rsidR="006D3A37" w:rsidRPr="0009024E" w:rsidDel="0092005B">
          <w:rPr>
            <w:color w:val="0070C0"/>
          </w:rPr>
          <w:delText>S</w:delText>
        </w:r>
        <w:r w:rsidR="001E307F" w:rsidRPr="0009024E" w:rsidDel="0092005B">
          <w:rPr>
            <w:color w:val="0070C0"/>
          </w:rPr>
          <w:delText xml:space="preserve">&gt; </w:delText>
        </w:r>
      </w:del>
      <w:r w:rsidR="001E307F" w:rsidRPr="0009024E">
        <w:rPr>
          <w:color w:val="0070C0"/>
        </w:rPr>
        <w:t>This draft presents a stateless path steering mechanism for BIER</w:t>
      </w:r>
      <w:r w:rsidRPr="0009024E">
        <w:rPr>
          <w:color w:val="0070C0"/>
        </w:rPr>
        <w:t>, called BIER TE (Tree Engineering for Bit Index Explicit Replication)</w:t>
      </w:r>
      <w:r w:rsidR="001E307F" w:rsidRPr="0009024E">
        <w:rPr>
          <w:color w:val="0070C0"/>
        </w:rPr>
        <w:t>.</w:t>
      </w:r>
      <w:r w:rsidRPr="0009024E">
        <w:rPr>
          <w:color w:val="0070C0"/>
        </w:rPr>
        <w:t xml:space="preserve"> Bitstring </w:t>
      </w:r>
      <w:r w:rsidR="00573020" w:rsidRPr="0009024E">
        <w:rPr>
          <w:color w:val="0070C0"/>
        </w:rPr>
        <w:t>sematic of</w:t>
      </w:r>
      <w:r w:rsidRPr="0009024E">
        <w:rPr>
          <w:color w:val="0070C0"/>
        </w:rPr>
        <w:t xml:space="preserve"> BIER-TE is different from BIER defined in RFC 8279, which indicates adjacencies</w:t>
      </w:r>
      <w:r w:rsidR="00573020" w:rsidRPr="0009024E">
        <w:rPr>
          <w:color w:val="0070C0"/>
        </w:rPr>
        <w:t>, but it could reuse the forwarding engine of BIER</w:t>
      </w:r>
      <w:r w:rsidRPr="0009024E">
        <w:rPr>
          <w:color w:val="0070C0"/>
        </w:rPr>
        <w:t>. The BIFT of each BFR only contains the BPs that are adjacent to the BFR in BIER-TE topolo</w:t>
      </w:r>
      <w:ins w:id="8" w:author="Toerless Eckert" w:date="2020-10-27T19:19:00Z">
        <w:r w:rsidR="0092005B">
          <w:rPr>
            <w:color w:val="0070C0"/>
          </w:rPr>
          <w:t>g</w:t>
        </w:r>
      </w:ins>
      <w:del w:id="9" w:author="Toerless Eckert" w:date="2020-10-27T19:19:00Z">
        <w:r w:rsidRPr="0009024E" w:rsidDel="0092005B">
          <w:rPr>
            <w:color w:val="0070C0"/>
          </w:rPr>
          <w:delText>c</w:delText>
        </w:r>
      </w:del>
      <w:r w:rsidRPr="0009024E">
        <w:rPr>
          <w:color w:val="0070C0"/>
        </w:rPr>
        <w:t xml:space="preserve">y. BIER-TE doesn’t depend on any IGP protocols </w:t>
      </w:r>
      <w:r w:rsidR="006D3A37" w:rsidRPr="0009024E">
        <w:rPr>
          <w:color w:val="0070C0"/>
        </w:rPr>
        <w:t xml:space="preserve">as </w:t>
      </w:r>
      <w:r w:rsidR="00573020" w:rsidRPr="0009024E">
        <w:rPr>
          <w:color w:val="0070C0"/>
        </w:rPr>
        <w:t xml:space="preserve">routing </w:t>
      </w:r>
      <w:r w:rsidR="006D3A37" w:rsidRPr="0009024E">
        <w:rPr>
          <w:color w:val="0070C0"/>
        </w:rPr>
        <w:t>underlay.</w:t>
      </w:r>
    </w:p>
    <w:p w14:paraId="757751AF" w14:textId="77777777" w:rsidR="00D70175" w:rsidRDefault="00D70175" w:rsidP="00D70175"/>
    <w:p w14:paraId="7D85A37A" w14:textId="77777777" w:rsidR="00D70175" w:rsidRDefault="00D70175" w:rsidP="00D70175">
      <w:r>
        <w:t>Working Group Summary</w:t>
      </w:r>
    </w:p>
    <w:p w14:paraId="0ADD77BC" w14:textId="77777777" w:rsidR="00D70175" w:rsidRDefault="00D70175" w:rsidP="00D70175"/>
    <w:p w14:paraId="6D4716E0" w14:textId="19E25E25" w:rsidR="00D70175" w:rsidRPr="0009024E" w:rsidRDefault="00573020" w:rsidP="00D70175">
      <w:pPr>
        <w:rPr>
          <w:color w:val="0070C0"/>
        </w:rPr>
      </w:pPr>
      <w:del w:id="10" w:author="Toerless Eckert" w:date="2020-10-27T19:22:00Z">
        <w:r w:rsidRPr="0009024E" w:rsidDel="0092005B">
          <w:rPr>
            <w:color w:val="0070C0"/>
          </w:rPr>
          <w:delText>GXS</w:delText>
        </w:r>
        <w:r w:rsidR="00D70175" w:rsidRPr="0009024E" w:rsidDel="0092005B">
          <w:rPr>
            <w:color w:val="0070C0"/>
          </w:rPr>
          <w:delText xml:space="preserve">&gt; </w:delText>
        </w:r>
      </w:del>
      <w:r w:rsidRPr="0009024E">
        <w:rPr>
          <w:color w:val="0070C0"/>
        </w:rPr>
        <w:t>The name of the mechanism defined in the draft has been</w:t>
      </w:r>
      <w:r w:rsidR="001E307F" w:rsidRPr="0009024E">
        <w:rPr>
          <w:color w:val="0070C0"/>
        </w:rPr>
        <w:t xml:space="preserve"> discussed </w:t>
      </w:r>
      <w:r w:rsidRPr="0009024E">
        <w:rPr>
          <w:color w:val="0070C0"/>
        </w:rPr>
        <w:t xml:space="preserve">in the WG during last call, which was changed from “BIER traffic engineering” to “BIER tree engineering”, considering that it </w:t>
      </w:r>
      <w:r w:rsidR="00F55847" w:rsidRPr="0009024E">
        <w:rPr>
          <w:color w:val="0070C0"/>
        </w:rPr>
        <w:t>only cover</w:t>
      </w:r>
      <w:r w:rsidR="007F22B6">
        <w:rPr>
          <w:color w:val="0070C0"/>
        </w:rPr>
        <w:t>s</w:t>
      </w:r>
      <w:r w:rsidR="00F55847" w:rsidRPr="0009024E">
        <w:rPr>
          <w:color w:val="0070C0"/>
        </w:rPr>
        <w:t xml:space="preserve"> the path steering function in the overall solution of traffic engineering. Any BIER traffic engineering mechanism could use this mechanism.</w:t>
      </w:r>
    </w:p>
    <w:p w14:paraId="5B457653" w14:textId="77777777" w:rsidR="00D70175" w:rsidRPr="001E307F" w:rsidRDefault="00D70175" w:rsidP="00D70175"/>
    <w:p w14:paraId="12D93E2C" w14:textId="77777777" w:rsidR="00D70175" w:rsidRDefault="00D70175" w:rsidP="00D70175">
      <w:r>
        <w:t>Document Quality</w:t>
      </w:r>
    </w:p>
    <w:p w14:paraId="3332E6AA" w14:textId="77777777" w:rsidR="00D70175" w:rsidRDefault="00D70175" w:rsidP="00D70175"/>
    <w:p w14:paraId="42C7E8F1" w14:textId="74D5537A" w:rsidR="00D70175" w:rsidRPr="0092005B" w:rsidRDefault="00F55847" w:rsidP="00D70175">
      <w:pPr>
        <w:rPr>
          <w:color w:val="FF0000"/>
          <w:rPrChange w:id="11" w:author="Toerless Eckert" w:date="2020-10-27T19:25:00Z">
            <w:rPr>
              <w:i/>
              <w:color w:val="FF0000"/>
            </w:rPr>
          </w:rPrChange>
        </w:rPr>
      </w:pPr>
      <w:del w:id="12" w:author="Toerless Eckert" w:date="2020-10-27T19:19:00Z">
        <w:r w:rsidRPr="0009024E" w:rsidDel="0092005B">
          <w:rPr>
            <w:color w:val="0070C0"/>
          </w:rPr>
          <w:delText>GXS</w:delText>
        </w:r>
        <w:r w:rsidR="00D70175" w:rsidRPr="0009024E" w:rsidDel="0092005B">
          <w:rPr>
            <w:color w:val="0070C0"/>
          </w:rPr>
          <w:delText xml:space="preserve">&gt; </w:delText>
        </w:r>
      </w:del>
      <w:r w:rsidRPr="0009024E">
        <w:rPr>
          <w:color w:val="0070C0"/>
        </w:rPr>
        <w:t xml:space="preserve">After full discussions and multiple revisions, there is solid consensus for this document in WG. It is ready </w:t>
      </w:r>
      <w:ins w:id="13" w:author="Toerless Eckert" w:date="2020-10-27T19:20:00Z">
        <w:r w:rsidR="0092005B">
          <w:rPr>
            <w:color w:val="0070C0"/>
          </w:rPr>
          <w:t xml:space="preserve">for adoption. </w:t>
        </w:r>
      </w:ins>
      <w:del w:id="14" w:author="Toerless Eckert" w:date="2020-10-27T19:23:00Z">
        <w:r w:rsidRPr="0092005B" w:rsidDel="0092005B">
          <w:rPr>
            <w:rPrChange w:id="15" w:author="Toerless Eckert" w:date="2020-10-27T19:23:00Z">
              <w:rPr>
                <w:color w:val="0070C0"/>
              </w:rPr>
            </w:rPrChange>
          </w:rPr>
          <w:delText>to give roadmap for deployment although</w:delText>
        </w:r>
        <w:r w:rsidRPr="0092005B" w:rsidDel="0092005B">
          <w:delText xml:space="preserve"> </w:delText>
        </w:r>
        <w:r w:rsidRPr="0092005B" w:rsidDel="0092005B">
          <w:rPr>
            <w:rPrChange w:id="16" w:author="Toerless Eckert" w:date="2020-10-27T19:23:00Z">
              <w:rPr>
                <w:i/>
                <w:color w:val="FF0000"/>
              </w:rPr>
            </w:rPrChange>
          </w:rPr>
          <w:delText>t</w:delText>
        </w:r>
        <w:commentRangeStart w:id="17"/>
        <w:r w:rsidRPr="0092005B" w:rsidDel="0092005B">
          <w:rPr>
            <w:rPrChange w:id="18" w:author="Toerless Eckert" w:date="2020-10-27T19:23:00Z">
              <w:rPr>
                <w:i/>
                <w:color w:val="FF0000"/>
              </w:rPr>
            </w:rPrChange>
          </w:rPr>
          <w:delText>here is n</w:delText>
        </w:r>
      </w:del>
      <w:ins w:id="19" w:author="Toerless Eckert" w:date="2020-10-27T19:23:00Z">
        <w:r w:rsidR="0092005B" w:rsidRPr="0092005B">
          <w:rPr>
            <w:rPrChange w:id="20" w:author="Toerless Eckert" w:date="2020-10-27T19:23:00Z">
              <w:rPr>
                <w:color w:val="0070C0"/>
              </w:rPr>
            </w:rPrChange>
          </w:rPr>
          <w:t>N</w:t>
        </w:r>
      </w:ins>
      <w:r w:rsidRPr="0092005B">
        <w:rPr>
          <w:rPrChange w:id="21" w:author="Toerless Eckert" w:date="2020-10-27T19:23:00Z">
            <w:rPr>
              <w:i/>
              <w:color w:val="FF0000"/>
            </w:rPr>
          </w:rPrChange>
        </w:rPr>
        <w:t xml:space="preserve">o </w:t>
      </w:r>
      <w:r w:rsidRPr="0092005B">
        <w:rPr>
          <w:rPrChange w:id="22" w:author="Toerless Eckert" w:date="2020-10-27T19:25:00Z">
            <w:rPr>
              <w:i/>
              <w:color w:val="FF0000"/>
            </w:rPr>
          </w:rPrChange>
        </w:rPr>
        <w:t xml:space="preserve">implementation </w:t>
      </w:r>
      <w:ins w:id="23" w:author="Toerless Eckert" w:date="2020-10-27T19:23:00Z">
        <w:r w:rsidR="0092005B" w:rsidRPr="0092005B">
          <w:rPr>
            <w:rPrChange w:id="24" w:author="Toerless Eckert" w:date="2020-10-27T19:25:00Z">
              <w:rPr>
                <w:i/>
                <w:color w:val="FF0000"/>
              </w:rPr>
            </w:rPrChange>
          </w:rPr>
          <w:t xml:space="preserve">was yet </w:t>
        </w:r>
      </w:ins>
      <w:r w:rsidRPr="0092005B">
        <w:rPr>
          <w:rPrChange w:id="25" w:author="Toerless Eckert" w:date="2020-10-27T19:25:00Z">
            <w:rPr>
              <w:i/>
              <w:color w:val="FF0000"/>
            </w:rPr>
          </w:rPrChange>
        </w:rPr>
        <w:t xml:space="preserve">announced in </w:t>
      </w:r>
      <w:del w:id="26" w:author="Toerless Eckert" w:date="2020-10-27T19:23:00Z">
        <w:r w:rsidRPr="0092005B" w:rsidDel="0092005B">
          <w:rPr>
            <w:rPrChange w:id="27" w:author="Toerless Eckert" w:date="2020-10-27T19:25:00Z">
              <w:rPr>
                <w:i/>
                <w:color w:val="FF0000"/>
              </w:rPr>
            </w:rPrChange>
          </w:rPr>
          <w:delText>community</w:delText>
        </w:r>
      </w:del>
      <w:ins w:id="28" w:author="Toerless Eckert" w:date="2020-10-27T19:23:00Z">
        <w:r w:rsidR="0092005B" w:rsidRPr="0092005B">
          <w:t>the BIER WG</w:t>
        </w:r>
      </w:ins>
      <w:r w:rsidRPr="0092005B">
        <w:rPr>
          <w:color w:val="FF0000"/>
          <w:rPrChange w:id="29" w:author="Toerless Eckert" w:date="2020-10-27T19:25:00Z">
            <w:rPr>
              <w:i/>
              <w:color w:val="FF0000"/>
            </w:rPr>
          </w:rPrChange>
        </w:rPr>
        <w:t>.</w:t>
      </w:r>
      <w:ins w:id="30" w:author="Toerless Eckert" w:date="2020-10-27T19:25:00Z">
        <w:r w:rsidR="0092005B" w:rsidRPr="0092005B">
          <w:rPr>
            <w:color w:val="FF0000"/>
            <w:rPrChange w:id="31" w:author="Toerless Eckert" w:date="2020-10-27T19:25:00Z">
              <w:rPr>
                <w:i/>
                <w:color w:val="FF0000"/>
              </w:rPr>
            </w:rPrChange>
          </w:rPr>
          <w:t xml:space="preserve"> No formal language is used in the document (there is some informal pseudo-code without formal verification tools).</w:t>
        </w:r>
      </w:ins>
      <w:ins w:id="32" w:author="Toerless Eckert" w:date="2020-10-27T19:26:00Z">
        <w:r w:rsidR="0092005B">
          <w:rPr>
            <w:color w:val="FF0000"/>
          </w:rPr>
          <w:t xml:space="preserve"> No aspects of the document required expert review.</w:t>
        </w:r>
      </w:ins>
      <w:del w:id="33" w:author="Toerless Eckert" w:date="2020-10-27T19:23:00Z">
        <w:r w:rsidRPr="0092005B" w:rsidDel="0092005B">
          <w:rPr>
            <w:color w:val="FF0000"/>
            <w:rPrChange w:id="34" w:author="Toerless Eckert" w:date="2020-10-27T19:25:00Z">
              <w:rPr>
                <w:i/>
                <w:color w:val="FF0000"/>
              </w:rPr>
            </w:rPrChange>
          </w:rPr>
          <w:delText xml:space="preserve"> </w:delText>
        </w:r>
      </w:del>
      <w:commentRangeEnd w:id="17"/>
      <w:r w:rsidRPr="0092005B">
        <w:rPr>
          <w:rStyle w:val="CommentReference"/>
        </w:rPr>
        <w:commentReference w:id="17"/>
      </w:r>
    </w:p>
    <w:p w14:paraId="0A402F95" w14:textId="77777777" w:rsidR="00D70175" w:rsidRPr="0092005B" w:rsidRDefault="00D70175" w:rsidP="00D70175"/>
    <w:p w14:paraId="5B6E2C49" w14:textId="77777777" w:rsidR="00D70175" w:rsidRDefault="00D70175" w:rsidP="00D70175">
      <w:r>
        <w:t>Personnel</w:t>
      </w:r>
    </w:p>
    <w:p w14:paraId="2CA5DF76" w14:textId="77777777" w:rsidR="00D70175" w:rsidRDefault="00D70175" w:rsidP="00D70175"/>
    <w:p w14:paraId="727A7DC4" w14:textId="36F0701F" w:rsidR="00D70175" w:rsidDel="0092005B" w:rsidRDefault="00D70175" w:rsidP="00D70175">
      <w:pPr>
        <w:rPr>
          <w:del w:id="35" w:author="Toerless Eckert" w:date="2020-10-27T19:26:00Z"/>
        </w:rPr>
      </w:pPr>
      <w:r>
        <w:t xml:space="preserve">  Who is the Document Shepherd? Who is the Responsible Area</w:t>
      </w:r>
      <w:ins w:id="36" w:author="Toerless Eckert" w:date="2020-10-27T19:26:00Z">
        <w:r w:rsidR="0092005B">
          <w:t xml:space="preserve"> </w:t>
        </w:r>
      </w:ins>
    </w:p>
    <w:p w14:paraId="6037C87B" w14:textId="77777777" w:rsidR="00D70175" w:rsidRDefault="00D70175" w:rsidP="00D70175">
      <w:del w:id="37" w:author="Toerless Eckert" w:date="2020-10-27T19:26:00Z">
        <w:r w:rsidDel="0092005B">
          <w:delText xml:space="preserve"> </w:delText>
        </w:r>
      </w:del>
      <w:r>
        <w:t xml:space="preserve"> Director?</w:t>
      </w:r>
    </w:p>
    <w:p w14:paraId="5712EF53" w14:textId="77777777" w:rsidR="00D70175" w:rsidRDefault="00D70175" w:rsidP="00D70175"/>
    <w:p w14:paraId="0C74186D" w14:textId="77777777" w:rsidR="00D70175" w:rsidRPr="0009024E" w:rsidRDefault="0009024E" w:rsidP="00D70175">
      <w:pPr>
        <w:rPr>
          <w:color w:val="0070C0"/>
        </w:rPr>
      </w:pPr>
      <w:r w:rsidRPr="0009024E">
        <w:rPr>
          <w:color w:val="0070C0"/>
        </w:rPr>
        <w:t>GXS</w:t>
      </w:r>
      <w:r w:rsidR="00D70175" w:rsidRPr="0009024E">
        <w:rPr>
          <w:color w:val="0070C0"/>
        </w:rPr>
        <w:t xml:space="preserve">&gt; </w:t>
      </w:r>
      <w:proofErr w:type="spellStart"/>
      <w:r w:rsidR="00573020" w:rsidRPr="0009024E">
        <w:rPr>
          <w:color w:val="0070C0"/>
        </w:rPr>
        <w:t>Geng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Xuesong</w:t>
      </w:r>
      <w:proofErr w:type="spellEnd"/>
      <w:r w:rsidR="00D70175" w:rsidRPr="0009024E">
        <w:rPr>
          <w:color w:val="0070C0"/>
        </w:rPr>
        <w:t xml:space="preserve"> is the shepherd and</w:t>
      </w:r>
      <w:r w:rsidR="00F55847" w:rsidRPr="0009024E">
        <w:rPr>
          <w:color w:val="0070C0"/>
        </w:rPr>
        <w:t xml:space="preserve"> Alvaro </w:t>
      </w:r>
      <w:proofErr w:type="spellStart"/>
      <w:r w:rsidR="00F55847" w:rsidRPr="0009024E">
        <w:rPr>
          <w:color w:val="0070C0"/>
        </w:rPr>
        <w:t>Retana</w:t>
      </w:r>
      <w:proofErr w:type="spellEnd"/>
      <w:r w:rsidR="00F55847" w:rsidRPr="0009024E">
        <w:rPr>
          <w:color w:val="0070C0"/>
        </w:rPr>
        <w:t xml:space="preserve"> is </w:t>
      </w:r>
      <w:r w:rsidR="00D70175" w:rsidRPr="0009024E">
        <w:rPr>
          <w:color w:val="0070C0"/>
        </w:rPr>
        <w:t>the</w:t>
      </w:r>
      <w:r w:rsidR="00F55847" w:rsidRPr="0009024E">
        <w:rPr>
          <w:color w:val="0070C0"/>
        </w:rPr>
        <w:t xml:space="preserve"> Responsible Area</w:t>
      </w:r>
      <w:r w:rsidR="00D70175" w:rsidRPr="0009024E">
        <w:rPr>
          <w:color w:val="0070C0"/>
        </w:rPr>
        <w:t xml:space="preserve"> Director</w:t>
      </w:r>
      <w:r w:rsidR="00573020" w:rsidRPr="0009024E">
        <w:rPr>
          <w:color w:val="0070C0"/>
        </w:rPr>
        <w:t xml:space="preserve"> </w:t>
      </w:r>
    </w:p>
    <w:p w14:paraId="5CD9B5D5" w14:textId="77777777" w:rsidR="00D70175" w:rsidRPr="0009024E" w:rsidRDefault="00D70175" w:rsidP="00D70175"/>
    <w:p w14:paraId="27219AFA" w14:textId="77777777" w:rsidR="00D70175" w:rsidRDefault="00D70175" w:rsidP="00D70175">
      <w:r>
        <w:t>1.a</w:t>
      </w:r>
      <w:proofErr w:type="gramStart"/>
      <w:r>
        <w:t>)  Who</w:t>
      </w:r>
      <w:proofErr w:type="gramEnd"/>
      <w:r>
        <w:t xml:space="preserve"> is the Document Shepherd for this document?  Has the</w:t>
      </w:r>
    </w:p>
    <w:p w14:paraId="4F432031" w14:textId="77777777" w:rsidR="00D70175" w:rsidRDefault="00D70175" w:rsidP="00D70175">
      <w:r>
        <w:t xml:space="preserve">          Document Shepherd personally reviewed this version of the</w:t>
      </w:r>
    </w:p>
    <w:p w14:paraId="5D36DA8E" w14:textId="77777777" w:rsidR="00D70175" w:rsidRDefault="00D70175" w:rsidP="00D70175">
      <w:r>
        <w:t xml:space="preserve">          document and, in particular, does he or she believe this</w:t>
      </w:r>
    </w:p>
    <w:p w14:paraId="1C6B62DD" w14:textId="77777777" w:rsidR="00D70175" w:rsidRDefault="00D70175" w:rsidP="00D70175">
      <w:r>
        <w:t xml:space="preserve">          version is ready for forwarding to the IESG for publication?</w:t>
      </w:r>
    </w:p>
    <w:p w14:paraId="5EBC73A0" w14:textId="77777777" w:rsidR="00D70175" w:rsidRDefault="00D70175" w:rsidP="00D70175"/>
    <w:p w14:paraId="7EACBBEE" w14:textId="5FE5807A" w:rsidR="00D70175" w:rsidRPr="00F4171C" w:rsidRDefault="0009024E" w:rsidP="00D70175">
      <w:pPr>
        <w:rPr>
          <w:color w:val="FF0000"/>
        </w:rPr>
      </w:pPr>
      <w:del w:id="38" w:author="Toerless Eckert" w:date="2020-10-27T19:26:00Z">
        <w:r w:rsidRPr="0009024E" w:rsidDel="0092005B">
          <w:rPr>
            <w:color w:val="0070C0"/>
          </w:rPr>
          <w:delText>GXS</w:delText>
        </w:r>
        <w:r w:rsidR="00D70175" w:rsidRPr="0009024E" w:rsidDel="0092005B">
          <w:rPr>
            <w:color w:val="0070C0"/>
          </w:rPr>
          <w:delText>&gt;</w:delText>
        </w:r>
        <w:r w:rsidRPr="0009024E" w:rsidDel="0092005B">
          <w:rPr>
            <w:color w:val="0070C0"/>
          </w:rPr>
          <w:delText xml:space="preserve"> </w:delText>
        </w:r>
      </w:del>
      <w:proofErr w:type="spellStart"/>
      <w:r>
        <w:rPr>
          <w:color w:val="0070C0"/>
        </w:rPr>
        <w:t>Geng</w:t>
      </w:r>
      <w:proofErr w:type="spellEnd"/>
      <w:r>
        <w:rPr>
          <w:color w:val="0070C0"/>
        </w:rPr>
        <w:t xml:space="preserve"> </w:t>
      </w:r>
      <w:proofErr w:type="spellStart"/>
      <w:r w:rsidR="00F55847" w:rsidRPr="0009024E">
        <w:rPr>
          <w:color w:val="0070C0"/>
        </w:rPr>
        <w:t>Xuesong</w:t>
      </w:r>
      <w:proofErr w:type="spellEnd"/>
      <w:r w:rsidR="00D70175" w:rsidRPr="0009024E">
        <w:rPr>
          <w:color w:val="0070C0"/>
        </w:rPr>
        <w:t xml:space="preserve">, </w:t>
      </w:r>
      <w:proofErr w:type="gramStart"/>
      <w:r w:rsidR="00D70175" w:rsidRPr="0009024E">
        <w:rPr>
          <w:color w:val="0070C0"/>
        </w:rPr>
        <w:t>Yes</w:t>
      </w:r>
      <w:proofErr w:type="gramEnd"/>
      <w:r w:rsidR="00D70175" w:rsidRPr="0009024E">
        <w:rPr>
          <w:color w:val="0070C0"/>
        </w:rPr>
        <w:t xml:space="preserve"> </w:t>
      </w:r>
      <w:r w:rsidR="00F55847" w:rsidRPr="0009024E">
        <w:rPr>
          <w:color w:val="0070C0"/>
        </w:rPr>
        <w:t>s</w:t>
      </w:r>
      <w:r w:rsidR="00D70175" w:rsidRPr="0009024E">
        <w:rPr>
          <w:color w:val="0070C0"/>
        </w:rPr>
        <w:t xml:space="preserve">he has reviewed the version </w:t>
      </w:r>
      <w:r w:rsidR="00F55847" w:rsidRPr="0009024E">
        <w:rPr>
          <w:color w:val="0070C0"/>
        </w:rPr>
        <w:t>8</w:t>
      </w:r>
      <w:r w:rsidR="00D70175" w:rsidRPr="0009024E">
        <w:rPr>
          <w:color w:val="0070C0"/>
        </w:rPr>
        <w:t xml:space="preserve"> of </w:t>
      </w:r>
      <w:r w:rsidR="00F55847" w:rsidRPr="0009024E">
        <w:rPr>
          <w:color w:val="0070C0"/>
        </w:rPr>
        <w:t>draft-ietf-bier-te-arch</w:t>
      </w:r>
      <w:r w:rsidRPr="0009024E">
        <w:rPr>
          <w:color w:val="0070C0"/>
        </w:rPr>
        <w:t xml:space="preserve">. </w:t>
      </w:r>
      <w:ins w:id="39" w:author="Toerless Eckert" w:date="2020-10-27T19:27:00Z">
        <w:r w:rsidR="0092005B">
          <w:rPr>
            <w:color w:val="0070C0"/>
          </w:rPr>
          <w:t xml:space="preserve">Her concerns where addressed by the authors in version 9. </w:t>
        </w:r>
      </w:ins>
      <w:r w:rsidRPr="0009024E">
        <w:rPr>
          <w:color w:val="0070C0"/>
        </w:rPr>
        <w:t xml:space="preserve">She believes this version is </w:t>
      </w:r>
      <w:ins w:id="40" w:author="Toerless Eckert" w:date="2020-10-27T19:27:00Z">
        <w:r w:rsidR="0037771A">
          <w:rPr>
            <w:color w:val="0070C0"/>
          </w:rPr>
          <w:t xml:space="preserve">now </w:t>
        </w:r>
      </w:ins>
      <w:r w:rsidRPr="0009024E">
        <w:rPr>
          <w:color w:val="0070C0"/>
        </w:rPr>
        <w:t>ready for forwarding to the IESG for publication</w:t>
      </w:r>
      <w:r w:rsidR="0099512B">
        <w:rPr>
          <w:rFonts w:hint="eastAsia"/>
          <w:color w:val="FF0000"/>
        </w:rPr>
        <w:t>.</w:t>
      </w:r>
      <w:r w:rsidR="0099512B">
        <w:rPr>
          <w:color w:val="FF0000"/>
        </w:rPr>
        <w:t xml:space="preserve"> </w:t>
      </w:r>
    </w:p>
    <w:p w14:paraId="43B28E80" w14:textId="77777777" w:rsidR="00D70175" w:rsidRDefault="00D70175" w:rsidP="00D70175"/>
    <w:p w14:paraId="341193DA" w14:textId="77777777" w:rsidR="00D70175" w:rsidRDefault="00D70175" w:rsidP="00D70175">
      <w:r>
        <w:t xml:space="preserve">   (1.b</w:t>
      </w:r>
      <w:proofErr w:type="gramStart"/>
      <w:r>
        <w:t>)  Has</w:t>
      </w:r>
      <w:proofErr w:type="gramEnd"/>
      <w:r>
        <w:t xml:space="preserve"> the document had adequate review both from key WG members</w:t>
      </w:r>
    </w:p>
    <w:p w14:paraId="2161D363" w14:textId="77777777" w:rsidR="00D70175" w:rsidRDefault="00D70175" w:rsidP="00D70175">
      <w:r>
        <w:t xml:space="preserve">          and from key non-WG members?  Does the Document Shepherd </w:t>
      </w:r>
      <w:proofErr w:type="gramStart"/>
      <w:r>
        <w:t>have</w:t>
      </w:r>
      <w:proofErr w:type="gramEnd"/>
    </w:p>
    <w:p w14:paraId="40F7317D" w14:textId="77777777" w:rsidR="00D70175" w:rsidRDefault="00D70175" w:rsidP="00D70175">
      <w:r>
        <w:t xml:space="preserve">          any concerns about the depth or breadth of the reviews that</w:t>
      </w:r>
    </w:p>
    <w:p w14:paraId="66326EE9" w14:textId="77777777" w:rsidR="00D70175" w:rsidRDefault="00D70175" w:rsidP="00D70175">
      <w:r>
        <w:t xml:space="preserve">          have been performed?</w:t>
      </w:r>
    </w:p>
    <w:p w14:paraId="37D5CD11" w14:textId="77777777" w:rsidR="00D70175" w:rsidRDefault="00D70175" w:rsidP="00D70175"/>
    <w:p w14:paraId="2028D8A6" w14:textId="1F138094" w:rsidR="00D70175" w:rsidRPr="00F4171C" w:rsidRDefault="0037771A" w:rsidP="00D70175">
      <w:pPr>
        <w:rPr>
          <w:color w:val="0070C0"/>
        </w:rPr>
      </w:pPr>
      <w:ins w:id="41" w:author="Toerless Eckert" w:date="2020-10-27T19:28:00Z">
        <w:r>
          <w:rPr>
            <w:color w:val="0070C0"/>
          </w:rPr>
          <w:t xml:space="preserve">Yes. </w:t>
        </w:r>
      </w:ins>
      <w:ins w:id="42" w:author="Toerless Eckert" w:date="2020-10-27T19:29:00Z">
        <w:r>
          <w:rPr>
            <w:color w:val="0070C0"/>
          </w:rPr>
          <w:t xml:space="preserve">See acknowledgement section for list of key reviewers, including Lou Berger, TEAS chair. </w:t>
        </w:r>
      </w:ins>
      <w:del w:id="43" w:author="Toerless Eckert" w:date="2020-10-27T19:27:00Z">
        <w:r w:rsidR="00F4171C" w:rsidRPr="00F4171C" w:rsidDel="0037771A">
          <w:rPr>
            <w:color w:val="0070C0"/>
          </w:rPr>
          <w:delText>GXS</w:delText>
        </w:r>
        <w:r w:rsidR="00D70175" w:rsidRPr="00F4171C" w:rsidDel="0037771A">
          <w:rPr>
            <w:color w:val="0070C0"/>
          </w:rPr>
          <w:delText xml:space="preserve">&gt; </w:delText>
        </w:r>
      </w:del>
      <w:r w:rsidR="00D70175" w:rsidRPr="00F4171C">
        <w:rPr>
          <w:color w:val="0070C0"/>
        </w:rPr>
        <w:t xml:space="preserve">This document has been reviewed, </w:t>
      </w:r>
      <w:r w:rsidR="00F4171C" w:rsidRPr="00F4171C">
        <w:rPr>
          <w:color w:val="0070C0"/>
        </w:rPr>
        <w:t>and there is no concern about depth or breadth</w:t>
      </w:r>
      <w:r w:rsidR="00207401">
        <w:rPr>
          <w:color w:val="0070C0"/>
        </w:rPr>
        <w:t xml:space="preserve"> about the previous reviews</w:t>
      </w:r>
      <w:r w:rsidR="00F4171C" w:rsidRPr="00F4171C">
        <w:rPr>
          <w:color w:val="0070C0"/>
        </w:rPr>
        <w:t>.</w:t>
      </w:r>
      <w:del w:id="44" w:author="Toerless Eckert" w:date="2020-10-27T19:29:00Z">
        <w:r w:rsidR="00F4171C" w:rsidRPr="00F4171C" w:rsidDel="0037771A">
          <w:rPr>
            <w:color w:val="0070C0"/>
          </w:rPr>
          <w:delText xml:space="preserve"> Only some editing modification should be considered</w:delText>
        </w:r>
      </w:del>
      <w:r w:rsidR="00D70175" w:rsidRPr="00F4171C">
        <w:rPr>
          <w:color w:val="0070C0"/>
        </w:rPr>
        <w:t>.</w:t>
      </w:r>
    </w:p>
    <w:p w14:paraId="5A0C191E" w14:textId="77777777" w:rsidR="00D70175" w:rsidRDefault="00D70175" w:rsidP="00D70175"/>
    <w:p w14:paraId="1D2C724F" w14:textId="77777777" w:rsidR="00D70175" w:rsidRDefault="00D70175" w:rsidP="00D70175">
      <w:r>
        <w:t xml:space="preserve">   (1.c</w:t>
      </w:r>
      <w:proofErr w:type="gramStart"/>
      <w:r>
        <w:t>)  Does</w:t>
      </w:r>
      <w:proofErr w:type="gramEnd"/>
      <w:r>
        <w:t xml:space="preserve"> the Document Shepherd have concerns that the document</w:t>
      </w:r>
    </w:p>
    <w:p w14:paraId="4D2A1571" w14:textId="77777777" w:rsidR="00D70175" w:rsidRDefault="00D70175" w:rsidP="00D70175">
      <w:r>
        <w:t xml:space="preserve">          needs more review from a particular or broader perspective,</w:t>
      </w:r>
    </w:p>
    <w:p w14:paraId="62857A99" w14:textId="77777777" w:rsidR="00D70175" w:rsidRDefault="00D70175" w:rsidP="00D70175">
      <w:r>
        <w:t xml:space="preserve">          e.g., security, operational complexity, someone familiar with</w:t>
      </w:r>
    </w:p>
    <w:p w14:paraId="35BD24A9" w14:textId="77777777" w:rsidR="00D70175" w:rsidRDefault="00D70175" w:rsidP="00D70175">
      <w:r>
        <w:t xml:space="preserve">          AAA, internationalization, or XML?</w:t>
      </w:r>
    </w:p>
    <w:p w14:paraId="34344282" w14:textId="77777777" w:rsidR="00D70175" w:rsidRDefault="00D70175" w:rsidP="00D70175"/>
    <w:p w14:paraId="53E84A45" w14:textId="093B259B" w:rsidR="00D70175" w:rsidRPr="00F4171C" w:rsidRDefault="00F4171C" w:rsidP="00D70175">
      <w:pPr>
        <w:rPr>
          <w:color w:val="0070C0"/>
        </w:rPr>
      </w:pPr>
      <w:del w:id="45" w:author="Toerless Eckert" w:date="2020-10-27T19:30:00Z">
        <w:r w:rsidRPr="00F4171C" w:rsidDel="0037771A">
          <w:rPr>
            <w:color w:val="0070C0"/>
          </w:rPr>
          <w:delText>GXS</w:delText>
        </w:r>
        <w:r w:rsidR="00D70175" w:rsidRPr="00F4171C" w:rsidDel="0037771A">
          <w:rPr>
            <w:color w:val="0070C0"/>
          </w:rPr>
          <w:delText xml:space="preserve">&gt; </w:delText>
        </w:r>
        <w:r w:rsidRPr="00F4171C" w:rsidDel="0037771A">
          <w:rPr>
            <w:color w:val="0070C0"/>
          </w:rPr>
          <w:delText xml:space="preserve">This document has been reviewed by TEAS </w:delText>
        </w:r>
        <w:r w:rsidDel="0037771A">
          <w:rPr>
            <w:rFonts w:hint="eastAsia"/>
            <w:color w:val="0070C0"/>
          </w:rPr>
          <w:delText>WG</w:delText>
        </w:r>
        <w:r w:rsidDel="0037771A">
          <w:rPr>
            <w:color w:val="0070C0"/>
          </w:rPr>
          <w:delText xml:space="preserve"> and all the comments have been fixed. No more concerns</w:delText>
        </w:r>
      </w:del>
      <w:ins w:id="46" w:author="Toerless Eckert" w:date="2020-10-27T19:30:00Z">
        <w:r w:rsidR="0037771A">
          <w:rPr>
            <w:color w:val="0070C0"/>
          </w:rPr>
          <w:t>No</w:t>
        </w:r>
      </w:ins>
      <w:r>
        <w:rPr>
          <w:color w:val="0070C0"/>
        </w:rPr>
        <w:t>.</w:t>
      </w:r>
    </w:p>
    <w:p w14:paraId="11761921" w14:textId="77777777" w:rsidR="00D70175" w:rsidRDefault="00D70175" w:rsidP="00D70175"/>
    <w:p w14:paraId="7AAEB537" w14:textId="77777777" w:rsidR="00D70175" w:rsidRDefault="00D70175" w:rsidP="00D70175">
      <w:r>
        <w:t xml:space="preserve">   (1.d</w:t>
      </w:r>
      <w:proofErr w:type="gramStart"/>
      <w:r>
        <w:t>)  Does</w:t>
      </w:r>
      <w:proofErr w:type="gramEnd"/>
      <w:r>
        <w:t xml:space="preserve"> the Document Shepherd have any specific concerns or</w:t>
      </w:r>
    </w:p>
    <w:p w14:paraId="1B6B01F5" w14:textId="77777777" w:rsidR="00D70175" w:rsidRDefault="00D70175" w:rsidP="00D70175">
      <w:r>
        <w:t xml:space="preserve">          issues with this document that the Responsible Area Director</w:t>
      </w:r>
    </w:p>
    <w:p w14:paraId="7336DAF5" w14:textId="77777777" w:rsidR="00D70175" w:rsidRDefault="00D70175" w:rsidP="00D70175">
      <w:r>
        <w:t xml:space="preserve">          and/or the IESG should be aware of?  For example, perhaps he</w:t>
      </w:r>
    </w:p>
    <w:p w14:paraId="1A7AE9BC" w14:textId="77777777" w:rsidR="00D70175" w:rsidRDefault="00D70175" w:rsidP="00D70175">
      <w:r>
        <w:t xml:space="preserve">          or she is uncomfortable with certain parts of the document, or</w:t>
      </w:r>
    </w:p>
    <w:p w14:paraId="7865872B" w14:textId="77777777" w:rsidR="00D70175" w:rsidRDefault="00D70175" w:rsidP="00D70175">
      <w:r>
        <w:t xml:space="preserve">          has concerns whether there really is a need for it.  In any</w:t>
      </w:r>
    </w:p>
    <w:p w14:paraId="69FF6D76" w14:textId="77777777" w:rsidR="00D70175" w:rsidRDefault="00D70175" w:rsidP="00D70175">
      <w:r>
        <w:t xml:space="preserve">          event, if the WG has discussed those issues and has indicated</w:t>
      </w:r>
    </w:p>
    <w:p w14:paraId="071736FD" w14:textId="77777777" w:rsidR="00D70175" w:rsidRDefault="00D70175" w:rsidP="00D70175">
      <w:r>
        <w:t xml:space="preserve">          that it still wishes to advance the document, detail those</w:t>
      </w:r>
    </w:p>
    <w:p w14:paraId="20A549B3" w14:textId="77777777" w:rsidR="00D70175" w:rsidRDefault="00D70175" w:rsidP="00D70175">
      <w:r>
        <w:t xml:space="preserve">          concerns here.  Has an IPR disclosure related to this document</w:t>
      </w:r>
    </w:p>
    <w:p w14:paraId="00091DF1" w14:textId="77777777" w:rsidR="00D70175" w:rsidRDefault="00D70175" w:rsidP="00D70175">
      <w:r>
        <w:t xml:space="preserve">          been filed?  If so, please include a reference to the</w:t>
      </w:r>
    </w:p>
    <w:p w14:paraId="78CE45B8" w14:textId="77777777" w:rsidR="00D70175" w:rsidRDefault="00D70175" w:rsidP="00D70175">
      <w:r>
        <w:t xml:space="preserve">          disclosure and summarize the WG discussion and conclusion on</w:t>
      </w:r>
    </w:p>
    <w:p w14:paraId="1C559344" w14:textId="77777777" w:rsidR="00D70175" w:rsidRDefault="00D70175" w:rsidP="00D70175">
      <w:r>
        <w:t xml:space="preserve">          this issue.</w:t>
      </w:r>
    </w:p>
    <w:p w14:paraId="19FF5CB7" w14:textId="77777777" w:rsidR="00D70175" w:rsidRDefault="00D70175" w:rsidP="00D70175"/>
    <w:p w14:paraId="3D1E4F46" w14:textId="77777777" w:rsidR="0037771A" w:rsidRDefault="0037771A" w:rsidP="000B2DCC">
      <w:pPr>
        <w:rPr>
          <w:ins w:id="47" w:author="Toerless Eckert" w:date="2020-10-27T19:33:00Z"/>
          <w:color w:val="0070C0"/>
        </w:rPr>
      </w:pPr>
      <w:ins w:id="48" w:author="Toerless Eckert" w:date="2020-10-27T19:30:00Z">
        <w:r>
          <w:rPr>
            <w:color w:val="0070C0"/>
          </w:rPr>
          <w:t>The shepherd has no concerns.</w:t>
        </w:r>
      </w:ins>
    </w:p>
    <w:p w14:paraId="4EBA2809" w14:textId="77777777" w:rsidR="0037771A" w:rsidRDefault="0037771A" w:rsidP="000B2DCC">
      <w:pPr>
        <w:rPr>
          <w:ins w:id="49" w:author="Toerless Eckert" w:date="2020-10-27T19:30:00Z"/>
          <w:color w:val="0070C0"/>
        </w:rPr>
      </w:pPr>
    </w:p>
    <w:p w14:paraId="38AEBE53" w14:textId="77777777" w:rsidR="0037771A" w:rsidRDefault="0037771A" w:rsidP="000B2DCC">
      <w:pPr>
        <w:rPr>
          <w:ins w:id="50" w:author="Toerless Eckert" w:date="2020-10-27T19:33:00Z"/>
          <w:color w:val="0070C0"/>
        </w:rPr>
      </w:pPr>
      <w:ins w:id="51" w:author="Toerless Eckert" w:date="2020-10-27T19:31:00Z">
        <w:r>
          <w:rPr>
            <w:color w:val="0070C0"/>
          </w:rPr>
          <w:lastRenderedPageBreak/>
          <w:t>The Shepherd received confirmation from all authors that all IPR they are aware of has been disclosed to the IETF:</w:t>
        </w:r>
      </w:ins>
    </w:p>
    <w:p w14:paraId="42082D2E" w14:textId="77777777" w:rsidR="0037771A" w:rsidRDefault="0037771A" w:rsidP="000B2DCC">
      <w:pPr>
        <w:rPr>
          <w:ins w:id="52" w:author="Toerless Eckert" w:date="2020-10-27T19:31:00Z"/>
          <w:color w:val="0070C0"/>
        </w:rPr>
      </w:pPr>
    </w:p>
    <w:p w14:paraId="77D46A69" w14:textId="6AD68062" w:rsidR="0037771A" w:rsidRDefault="0037771A" w:rsidP="000B2DCC">
      <w:pPr>
        <w:rPr>
          <w:ins w:id="53" w:author="Toerless Eckert" w:date="2020-10-27T19:32:00Z"/>
          <w:color w:val="0070C0"/>
        </w:rPr>
      </w:pPr>
      <w:ins w:id="54" w:author="Toerless Eckert" w:date="2020-10-27T19:32:00Z">
        <w:r w:rsidRPr="0037771A">
          <w:rPr>
            <w:color w:val="0070C0"/>
          </w:rPr>
          <w:t>https://datatracker.ietf.org/ipr/search/?submit=draft&amp;id=draft-ietf-bier-te-</w:t>
        </w:r>
        <w:commentRangeStart w:id="55"/>
        <w:r w:rsidRPr="0037771A">
          <w:rPr>
            <w:color w:val="0070C0"/>
          </w:rPr>
          <w:t>arch</w:t>
        </w:r>
      </w:ins>
      <w:commentRangeEnd w:id="55"/>
      <w:ins w:id="56" w:author="Toerless Eckert" w:date="2020-10-27T19:33:00Z">
        <w:r>
          <w:rPr>
            <w:rStyle w:val="CommentReference"/>
          </w:rPr>
          <w:commentReference w:id="55"/>
        </w:r>
      </w:ins>
    </w:p>
    <w:p w14:paraId="2B033774" w14:textId="77777777" w:rsidR="0037771A" w:rsidRDefault="0037771A" w:rsidP="000B2DCC">
      <w:pPr>
        <w:rPr>
          <w:ins w:id="57" w:author="Toerless Eckert" w:date="2020-10-27T19:32:00Z"/>
          <w:color w:val="0070C0"/>
        </w:rPr>
      </w:pPr>
    </w:p>
    <w:p w14:paraId="7494971E" w14:textId="6FA6CDF4" w:rsidR="00D70175" w:rsidRPr="000B2DCC" w:rsidDel="0037771A" w:rsidRDefault="00F4171C" w:rsidP="000B2DCC">
      <w:pPr>
        <w:rPr>
          <w:del w:id="58" w:author="Toerless Eckert" w:date="2020-10-27T19:33:00Z"/>
          <w:color w:val="FF0000"/>
        </w:rPr>
      </w:pPr>
      <w:del w:id="59" w:author="Toerless Eckert" w:date="2020-10-27T19:33:00Z">
        <w:r w:rsidRPr="00F4171C" w:rsidDel="0037771A">
          <w:rPr>
            <w:color w:val="0070C0"/>
          </w:rPr>
          <w:delText>GXS</w:delText>
        </w:r>
        <w:r w:rsidR="00D70175" w:rsidRPr="00F4171C" w:rsidDel="0037771A">
          <w:rPr>
            <w:color w:val="0070C0"/>
          </w:rPr>
          <w:delText>&gt;</w:delText>
        </w:r>
        <w:r w:rsidR="000B2DCC" w:rsidDel="0037771A">
          <w:rPr>
            <w:color w:val="FF0000"/>
          </w:rPr>
          <w:delText xml:space="preserve"> All the comments for the document have been addressed (including the comments from Shepherd) have been addressed and all the updates have been listed after the document. </w:delText>
        </w:r>
      </w:del>
    </w:p>
    <w:p w14:paraId="5634ABAB" w14:textId="2578F29E" w:rsidR="00F4171C" w:rsidRPr="00F4171C" w:rsidDel="0037771A" w:rsidRDefault="00F4171C" w:rsidP="00F4171C">
      <w:pPr>
        <w:rPr>
          <w:del w:id="60" w:author="Toerless Eckert" w:date="2020-10-27T19:33:00Z"/>
          <w:color w:val="FF0000"/>
        </w:rPr>
      </w:pPr>
      <w:del w:id="61" w:author="Toerless Eckert" w:date="2020-10-27T19:33:00Z">
        <w:r w:rsidRPr="00F4171C" w:rsidDel="0037771A">
          <w:rPr>
            <w:color w:val="0070C0"/>
          </w:rPr>
          <w:delText xml:space="preserve">An IPR disclosure related to this document been </w:delText>
        </w:r>
        <w:r w:rsidDel="0037771A">
          <w:rPr>
            <w:color w:val="0070C0"/>
          </w:rPr>
          <w:delText xml:space="preserve">has been </w:delText>
        </w:r>
        <w:r w:rsidRPr="00F4171C" w:rsidDel="0037771A">
          <w:rPr>
            <w:color w:val="0070C0"/>
          </w:rPr>
          <w:delText>filed</w:delText>
        </w:r>
        <w:r w:rsidDel="0037771A">
          <w:rPr>
            <w:color w:val="0070C0"/>
          </w:rPr>
          <w:delText xml:space="preserve">. </w:delText>
        </w:r>
        <w:commentRangeStart w:id="62"/>
        <w:r w:rsidRPr="00F4171C" w:rsidDel="0037771A">
          <w:rPr>
            <w:color w:val="FF0000"/>
          </w:rPr>
          <w:delText>But there has been no IPR poll in the ML yet.</w:delText>
        </w:r>
        <w:commentRangeEnd w:id="62"/>
        <w:r w:rsidDel="0037771A">
          <w:rPr>
            <w:rStyle w:val="CommentReference"/>
          </w:rPr>
          <w:commentReference w:id="62"/>
        </w:r>
      </w:del>
    </w:p>
    <w:p w14:paraId="0E693746" w14:textId="77777777" w:rsidR="00F4171C" w:rsidRDefault="00F4171C" w:rsidP="00F4171C"/>
    <w:p w14:paraId="386AEA68" w14:textId="77777777" w:rsidR="00D70175" w:rsidRDefault="00D70175" w:rsidP="00D70175">
      <w:r>
        <w:t xml:space="preserve">   (1.e</w:t>
      </w:r>
      <w:proofErr w:type="gramStart"/>
      <w:r>
        <w:t>)  How</w:t>
      </w:r>
      <w:proofErr w:type="gramEnd"/>
      <w:r>
        <w:t xml:space="preserve"> solid is the WG consensus behind this document?  Does it</w:t>
      </w:r>
    </w:p>
    <w:p w14:paraId="78AF69D3" w14:textId="77777777" w:rsidR="00D70175" w:rsidRDefault="00D70175" w:rsidP="00D70175">
      <w:r>
        <w:t xml:space="preserve">          represent the strong concurrence of a few individuals, with</w:t>
      </w:r>
    </w:p>
    <w:p w14:paraId="7C7BBFE1" w14:textId="77777777" w:rsidR="00D70175" w:rsidRDefault="00D70175" w:rsidP="00D70175">
      <w:r>
        <w:t xml:space="preserve">          others being silent, or does the WG as a whole understand and</w:t>
      </w:r>
    </w:p>
    <w:p w14:paraId="327D213C" w14:textId="77777777" w:rsidR="00D70175" w:rsidRDefault="00D70175" w:rsidP="00D70175">
      <w:r>
        <w:t xml:space="preserve">          agree with it?</w:t>
      </w:r>
    </w:p>
    <w:p w14:paraId="0570D670" w14:textId="77777777" w:rsidR="00D70175" w:rsidRDefault="00D70175" w:rsidP="00D70175"/>
    <w:p w14:paraId="54DF3FC8" w14:textId="6363C9E3" w:rsidR="00D70175" w:rsidRPr="00190AC3" w:rsidRDefault="00190AC3" w:rsidP="00D70175">
      <w:pPr>
        <w:rPr>
          <w:color w:val="0070C0"/>
        </w:rPr>
      </w:pPr>
      <w:del w:id="63" w:author="Toerless Eckert" w:date="2020-10-27T19:33:00Z">
        <w:r w:rsidRPr="00190AC3" w:rsidDel="0037771A">
          <w:rPr>
            <w:color w:val="0070C0"/>
          </w:rPr>
          <w:delText>GXS</w:delText>
        </w:r>
        <w:r w:rsidR="00D70175" w:rsidRPr="00190AC3" w:rsidDel="0037771A">
          <w:rPr>
            <w:color w:val="0070C0"/>
          </w:rPr>
          <w:delText xml:space="preserve">&gt; </w:delText>
        </w:r>
      </w:del>
      <w:r w:rsidR="00D70175" w:rsidRPr="00190AC3">
        <w:rPr>
          <w:color w:val="0070C0"/>
        </w:rPr>
        <w:t>The WG consensus for this draft is very solid.</w:t>
      </w:r>
    </w:p>
    <w:p w14:paraId="139EC53C" w14:textId="77777777" w:rsidR="00D70175" w:rsidRPr="00190AC3" w:rsidRDefault="00D70175" w:rsidP="00D70175"/>
    <w:p w14:paraId="4D013FA6" w14:textId="77777777" w:rsidR="00D70175" w:rsidRDefault="00D70175" w:rsidP="00D70175">
      <w:r>
        <w:t xml:space="preserve">   (1.f</w:t>
      </w:r>
      <w:proofErr w:type="gramStart"/>
      <w:r>
        <w:t>)  Has</w:t>
      </w:r>
      <w:proofErr w:type="gramEnd"/>
      <w:r>
        <w:t xml:space="preserve"> anyone threatened an appeal or otherwise indicated extreme</w:t>
      </w:r>
    </w:p>
    <w:p w14:paraId="43F3ADA1" w14:textId="77777777" w:rsidR="00D70175" w:rsidRDefault="00D70175" w:rsidP="00D70175">
      <w:r>
        <w:t xml:space="preserve">          discontent?  If so, please summarize the areas of conflict in</w:t>
      </w:r>
    </w:p>
    <w:p w14:paraId="7658C9A9" w14:textId="77777777" w:rsidR="00D70175" w:rsidRDefault="00D70175" w:rsidP="00D70175">
      <w:r>
        <w:t xml:space="preserve">          separate email messages to the Responsible Area Director.  (It</w:t>
      </w:r>
    </w:p>
    <w:p w14:paraId="473D3FDF" w14:textId="77777777" w:rsidR="00D70175" w:rsidRDefault="00D70175" w:rsidP="00D70175">
      <w:r>
        <w:t xml:space="preserve">          should be in a separate email because this questionnaire is</w:t>
      </w:r>
    </w:p>
    <w:p w14:paraId="13C82202" w14:textId="77777777" w:rsidR="00D70175" w:rsidRDefault="00D70175" w:rsidP="00D70175">
      <w:r>
        <w:t xml:space="preserve">          entered into the ID Tracker.)</w:t>
      </w:r>
    </w:p>
    <w:p w14:paraId="7FCD71F3" w14:textId="77777777" w:rsidR="00D70175" w:rsidRDefault="00D70175" w:rsidP="00D70175"/>
    <w:p w14:paraId="07998592" w14:textId="1C919058" w:rsidR="00D70175" w:rsidRPr="00190AC3" w:rsidRDefault="00190AC3" w:rsidP="00D70175">
      <w:pPr>
        <w:rPr>
          <w:color w:val="0070C0"/>
        </w:rPr>
      </w:pPr>
      <w:del w:id="64" w:author="Toerless Eckert" w:date="2020-10-27T19:34:00Z">
        <w:r w:rsidDel="0037771A">
          <w:rPr>
            <w:color w:val="0070C0"/>
          </w:rPr>
          <w:delText>GXS</w:delText>
        </w:r>
        <w:r w:rsidR="00D70175" w:rsidRPr="00190AC3" w:rsidDel="0037771A">
          <w:rPr>
            <w:color w:val="0070C0"/>
          </w:rPr>
          <w:delText xml:space="preserve">&gt; </w:delText>
        </w:r>
      </w:del>
      <w:r w:rsidR="00D70175" w:rsidRPr="00190AC3">
        <w:rPr>
          <w:color w:val="0070C0"/>
        </w:rPr>
        <w:t>Negative</w:t>
      </w:r>
      <w:r w:rsidR="00207401">
        <w:rPr>
          <w:color w:val="0070C0"/>
        </w:rPr>
        <w:t>.</w:t>
      </w:r>
    </w:p>
    <w:p w14:paraId="27A5E31E" w14:textId="77777777" w:rsidR="00D70175" w:rsidRDefault="00D70175" w:rsidP="00D70175"/>
    <w:p w14:paraId="2206CEC4" w14:textId="77777777" w:rsidR="00D70175" w:rsidRDefault="00D70175" w:rsidP="00D70175">
      <w:r>
        <w:t xml:space="preserve">   (1.g</w:t>
      </w:r>
      <w:proofErr w:type="gramStart"/>
      <w:r>
        <w:t>)  Has</w:t>
      </w:r>
      <w:proofErr w:type="gramEnd"/>
      <w:r>
        <w:t xml:space="preserve"> the Document Shepherd personally verified that the</w:t>
      </w:r>
    </w:p>
    <w:p w14:paraId="7A36F903" w14:textId="77777777" w:rsidR="00D70175" w:rsidRDefault="00D70175" w:rsidP="00D70175">
      <w:r>
        <w:t xml:space="preserve">          document satisfies all ID nits?  (See</w:t>
      </w:r>
    </w:p>
    <w:p w14:paraId="29FBD0B1" w14:textId="77777777" w:rsidR="00D70175" w:rsidRDefault="00D70175" w:rsidP="00D70175">
      <w:r>
        <w:t xml:space="preserve">          http://www.ietf.org/ID-Checklist.html and</w:t>
      </w:r>
    </w:p>
    <w:p w14:paraId="3C81DFA8" w14:textId="77777777" w:rsidR="00D70175" w:rsidRDefault="00D70175" w:rsidP="00D70175">
      <w:r>
        <w:t xml:space="preserve">          http://tools.ietf.org/tools/idnits/.)  Boilerplate checks are</w:t>
      </w:r>
    </w:p>
    <w:p w14:paraId="5D6E0333" w14:textId="77777777" w:rsidR="00D70175" w:rsidRDefault="00D70175" w:rsidP="00D70175">
      <w:r>
        <w:t xml:space="preserve">          not enough; this check needs to be thorough.  Has the document</w:t>
      </w:r>
    </w:p>
    <w:p w14:paraId="607DAD31" w14:textId="77777777" w:rsidR="00D70175" w:rsidRDefault="00D70175" w:rsidP="00D70175">
      <w:r>
        <w:t xml:space="preserve">          met all formal review criteria it needs to, such as the MIB</w:t>
      </w:r>
    </w:p>
    <w:p w14:paraId="506A1FB2" w14:textId="77777777" w:rsidR="00D70175" w:rsidRDefault="00D70175" w:rsidP="00D70175">
      <w:r>
        <w:t xml:space="preserve">          Doctor, media type, and URI type reviews?  If the document</w:t>
      </w:r>
    </w:p>
    <w:p w14:paraId="124EC2EA" w14:textId="77777777" w:rsidR="00D70175" w:rsidRDefault="00D70175" w:rsidP="00D70175">
      <w:r>
        <w:t xml:space="preserve">          does not already indicate its intended status at the top of</w:t>
      </w:r>
    </w:p>
    <w:p w14:paraId="729836EA" w14:textId="77777777" w:rsidR="00D70175" w:rsidRDefault="00D70175" w:rsidP="00D70175">
      <w:r>
        <w:t xml:space="preserve">          the first page, please indicate the intended status here.</w:t>
      </w:r>
    </w:p>
    <w:p w14:paraId="547F99C8" w14:textId="77777777" w:rsidR="00D70175" w:rsidRDefault="00D70175" w:rsidP="00D70175"/>
    <w:p w14:paraId="175B51CB" w14:textId="7EDF2A55" w:rsidR="0037771A" w:rsidRDefault="0037771A" w:rsidP="00D70175">
      <w:pPr>
        <w:rPr>
          <w:ins w:id="65" w:author="Toerless Eckert" w:date="2020-10-27T19:34:00Z"/>
          <w:color w:val="0070C0"/>
        </w:rPr>
      </w:pPr>
      <w:ins w:id="66" w:author="Toerless Eckert" w:date="2020-10-27T19:34:00Z">
        <w:r>
          <w:rPr>
            <w:color w:val="0070C0"/>
          </w:rPr>
          <w:t>Yes</w:t>
        </w:r>
      </w:ins>
      <w:ins w:id="67" w:author="Toerless Eckert" w:date="2020-10-27T19:35:00Z">
        <w:r>
          <w:rPr>
            <w:color w:val="0070C0"/>
          </w:rPr>
          <w:t xml:space="preserve">, the shepherd has verified </w:t>
        </w:r>
        <w:proofErr w:type="spellStart"/>
        <w:r>
          <w:rPr>
            <w:color w:val="0070C0"/>
          </w:rPr>
          <w:t>idnits</w:t>
        </w:r>
      </w:ins>
      <w:proofErr w:type="spellEnd"/>
      <w:ins w:id="68" w:author="Toerless Eckert" w:date="2020-10-27T19:34:00Z">
        <w:r>
          <w:rPr>
            <w:color w:val="0070C0"/>
          </w:rPr>
          <w:t xml:space="preserve">. </w:t>
        </w:r>
      </w:ins>
      <w:ins w:id="69" w:author="Toerless Eckert" w:date="2020-10-27T19:36:00Z">
        <w:r>
          <w:rPr>
            <w:color w:val="0070C0"/>
          </w:rPr>
          <w:t xml:space="preserve">Only warnings </w:t>
        </w:r>
        <w:proofErr w:type="spellStart"/>
        <w:r>
          <w:rPr>
            <w:color w:val="0070C0"/>
          </w:rPr>
          <w:t>where</w:t>
        </w:r>
        <w:proofErr w:type="spellEnd"/>
        <w:r>
          <w:rPr>
            <w:color w:val="0070C0"/>
          </w:rPr>
          <w:t xml:space="preserve"> found by the tools which </w:t>
        </w:r>
      </w:ins>
      <w:ins w:id="70" w:author="Toerless Eckert" w:date="2020-10-27T19:34:00Z">
        <w:r>
          <w:rPr>
            <w:color w:val="0070C0"/>
          </w:rPr>
          <w:t xml:space="preserve">have been identified to be issues of the </w:t>
        </w:r>
        <w:proofErr w:type="spellStart"/>
        <w:r>
          <w:rPr>
            <w:color w:val="0070C0"/>
          </w:rPr>
          <w:t>idnits</w:t>
        </w:r>
        <w:proofErr w:type="spellEnd"/>
        <w:r>
          <w:rPr>
            <w:color w:val="0070C0"/>
          </w:rPr>
          <w:t xml:space="preserve"> tools, not of the document.</w:t>
        </w:r>
      </w:ins>
      <w:ins w:id="71" w:author="Toerless Eckert" w:date="2020-10-27T19:37:00Z">
        <w:r w:rsidR="00E67088">
          <w:rPr>
            <w:color w:val="0070C0"/>
          </w:rPr>
          <w:t xml:space="preserve"> The intend status of the document is correctly indicated, formal </w:t>
        </w:r>
      </w:ins>
      <w:ins w:id="72" w:author="Toerless Eckert" w:date="2020-10-27T19:38:00Z">
        <w:r w:rsidR="00E67088">
          <w:rPr>
            <w:color w:val="0070C0"/>
          </w:rPr>
          <w:t xml:space="preserve">review </w:t>
        </w:r>
      </w:ins>
      <w:ins w:id="73" w:author="Toerless Eckert" w:date="2020-10-27T19:37:00Z">
        <w:r w:rsidR="00E67088">
          <w:rPr>
            <w:color w:val="0070C0"/>
          </w:rPr>
          <w:t>criteria are met (are not applicable)</w:t>
        </w:r>
      </w:ins>
      <w:ins w:id="74" w:author="Toerless Eckert" w:date="2020-10-27T19:38:00Z">
        <w:r w:rsidR="00E67088">
          <w:rPr>
            <w:color w:val="0070C0"/>
          </w:rPr>
          <w:t>.</w:t>
        </w:r>
      </w:ins>
    </w:p>
    <w:p w14:paraId="3E3B615A" w14:textId="69DE12ED" w:rsidR="00D70175" w:rsidRPr="00190AC3" w:rsidDel="0037771A" w:rsidRDefault="00D70175" w:rsidP="00D70175">
      <w:pPr>
        <w:rPr>
          <w:del w:id="75" w:author="Toerless Eckert" w:date="2020-10-27T19:37:00Z"/>
          <w:color w:val="0070C0"/>
        </w:rPr>
      </w:pPr>
      <w:del w:id="76" w:author="Toerless Eckert" w:date="2020-10-27T19:37:00Z">
        <w:r w:rsidRPr="00190AC3" w:rsidDel="0037771A">
          <w:rPr>
            <w:color w:val="0070C0"/>
          </w:rPr>
          <w:delText xml:space="preserve">Running the idnits…  </w:delText>
        </w:r>
      </w:del>
    </w:p>
    <w:p w14:paraId="07128F6B" w14:textId="0789047D" w:rsidR="00D70175" w:rsidDel="0037771A" w:rsidRDefault="00D70175" w:rsidP="00D70175">
      <w:pPr>
        <w:rPr>
          <w:del w:id="77" w:author="Toerless Eckert" w:date="2020-10-27T19:37:00Z"/>
        </w:rPr>
      </w:pPr>
    </w:p>
    <w:p w14:paraId="4962B8E6" w14:textId="2E6A70A8" w:rsidR="00190AC3" w:rsidDel="0037771A" w:rsidRDefault="00190AC3" w:rsidP="00190AC3">
      <w:pPr>
        <w:rPr>
          <w:del w:id="78" w:author="Toerless Eckert" w:date="2020-10-27T19:37:00Z"/>
        </w:rPr>
      </w:pPr>
      <w:del w:id="79" w:author="Toerless Eckert" w:date="2020-10-27T19:37:00Z">
        <w:r w:rsidDel="0037771A">
          <w:delText xml:space="preserve">idnits 2.16.04 </w:delText>
        </w:r>
      </w:del>
    </w:p>
    <w:p w14:paraId="6B5C269E" w14:textId="4470A08B" w:rsidR="00190AC3" w:rsidDel="0037771A" w:rsidRDefault="00190AC3" w:rsidP="00190AC3">
      <w:pPr>
        <w:rPr>
          <w:del w:id="80" w:author="Toerless Eckert" w:date="2020-10-27T19:37:00Z"/>
        </w:rPr>
      </w:pPr>
    </w:p>
    <w:p w14:paraId="49427E26" w14:textId="36C0818C" w:rsidR="00190AC3" w:rsidDel="0037771A" w:rsidRDefault="00190AC3" w:rsidP="00190AC3">
      <w:pPr>
        <w:rPr>
          <w:del w:id="81" w:author="Toerless Eckert" w:date="2020-10-27T19:37:00Z"/>
        </w:rPr>
      </w:pPr>
      <w:del w:id="82" w:author="Toerless Eckert" w:date="2020-10-27T19:37:00Z">
        <w:r w:rsidDel="0037771A">
          <w:delText>tmp/draft-ietf-bier-te-arch-08.txt:</w:delText>
        </w:r>
      </w:del>
    </w:p>
    <w:p w14:paraId="16EE504C" w14:textId="1236A989" w:rsidR="00190AC3" w:rsidDel="0037771A" w:rsidRDefault="00190AC3" w:rsidP="00190AC3">
      <w:pPr>
        <w:rPr>
          <w:del w:id="83" w:author="Toerless Eckert" w:date="2020-10-27T19:37:00Z"/>
        </w:rPr>
      </w:pPr>
    </w:p>
    <w:p w14:paraId="4F8B3AF1" w14:textId="23892356" w:rsidR="00190AC3" w:rsidDel="0037771A" w:rsidRDefault="00190AC3" w:rsidP="00190AC3">
      <w:pPr>
        <w:rPr>
          <w:del w:id="84" w:author="Toerless Eckert" w:date="2020-10-27T19:37:00Z"/>
        </w:rPr>
      </w:pPr>
      <w:del w:id="85" w:author="Toerless Eckert" w:date="2020-10-27T19:37:00Z">
        <w:r w:rsidDel="0037771A">
          <w:delText xml:space="preserve">  Checking boilerplate required by RFC 5378 and the IETF Trust (see</w:delText>
        </w:r>
      </w:del>
    </w:p>
    <w:p w14:paraId="2B610665" w14:textId="05DEB39E" w:rsidR="00190AC3" w:rsidDel="0037771A" w:rsidRDefault="00190AC3" w:rsidP="00190AC3">
      <w:pPr>
        <w:rPr>
          <w:del w:id="86" w:author="Toerless Eckert" w:date="2020-10-27T19:37:00Z"/>
        </w:rPr>
      </w:pPr>
      <w:del w:id="87" w:author="Toerless Eckert" w:date="2020-10-27T19:37:00Z">
        <w:r w:rsidDel="0037771A">
          <w:delText xml:space="preserve">  https://trustee.ietf.org/license-info):</w:delText>
        </w:r>
      </w:del>
    </w:p>
    <w:p w14:paraId="443F182C" w14:textId="71B501E3" w:rsidR="00190AC3" w:rsidDel="0037771A" w:rsidRDefault="00190AC3" w:rsidP="00190AC3">
      <w:pPr>
        <w:rPr>
          <w:del w:id="88" w:author="Toerless Eckert" w:date="2020-10-27T19:37:00Z"/>
        </w:rPr>
      </w:pPr>
      <w:del w:id="89" w:author="Toerless Eckert" w:date="2020-10-27T19:37:00Z">
        <w:r w:rsidDel="0037771A">
          <w:delText xml:space="preserve">  ----------------------------------------------------------------------------</w:delText>
        </w:r>
      </w:del>
    </w:p>
    <w:p w14:paraId="438F34C3" w14:textId="48165D79" w:rsidR="00190AC3" w:rsidDel="0037771A" w:rsidRDefault="00190AC3" w:rsidP="00190AC3">
      <w:pPr>
        <w:rPr>
          <w:del w:id="90" w:author="Toerless Eckert" w:date="2020-10-27T19:37:00Z"/>
        </w:rPr>
      </w:pPr>
    </w:p>
    <w:p w14:paraId="67E80271" w14:textId="0BB33122" w:rsidR="00190AC3" w:rsidDel="0037771A" w:rsidRDefault="00190AC3" w:rsidP="00190AC3">
      <w:pPr>
        <w:rPr>
          <w:del w:id="91" w:author="Toerless Eckert" w:date="2020-10-27T19:37:00Z"/>
        </w:rPr>
      </w:pPr>
      <w:del w:id="92" w:author="Toerless Eckert" w:date="2020-10-27T19:37:00Z">
        <w:r w:rsidDel="0037771A">
          <w:delText xml:space="preserve">     No issues found here.</w:delText>
        </w:r>
      </w:del>
    </w:p>
    <w:p w14:paraId="4AB28E94" w14:textId="74709A79" w:rsidR="00190AC3" w:rsidDel="0037771A" w:rsidRDefault="00190AC3" w:rsidP="00190AC3">
      <w:pPr>
        <w:rPr>
          <w:del w:id="93" w:author="Toerless Eckert" w:date="2020-10-27T19:37:00Z"/>
        </w:rPr>
      </w:pPr>
    </w:p>
    <w:p w14:paraId="3F14A253" w14:textId="4310BC34" w:rsidR="00190AC3" w:rsidDel="0037771A" w:rsidRDefault="00190AC3" w:rsidP="00190AC3">
      <w:pPr>
        <w:rPr>
          <w:del w:id="94" w:author="Toerless Eckert" w:date="2020-10-27T19:37:00Z"/>
        </w:rPr>
      </w:pPr>
      <w:del w:id="95" w:author="Toerless Eckert" w:date="2020-10-27T19:37:00Z">
        <w:r w:rsidDel="0037771A">
          <w:delText xml:space="preserve">  Checking nits according to https://www.ietf.org/id-info/1id-guidelines.txt:</w:delText>
        </w:r>
      </w:del>
    </w:p>
    <w:p w14:paraId="15A42CD6" w14:textId="46B6E136" w:rsidR="00190AC3" w:rsidDel="0037771A" w:rsidRDefault="00190AC3" w:rsidP="00190AC3">
      <w:pPr>
        <w:rPr>
          <w:del w:id="96" w:author="Toerless Eckert" w:date="2020-10-27T19:37:00Z"/>
        </w:rPr>
      </w:pPr>
      <w:del w:id="97" w:author="Toerless Eckert" w:date="2020-10-27T19:37:00Z">
        <w:r w:rsidDel="0037771A">
          <w:delText xml:space="preserve">  ----------------------------------------------------------------------------</w:delText>
        </w:r>
      </w:del>
    </w:p>
    <w:p w14:paraId="5658C9AF" w14:textId="70EAB858" w:rsidR="00190AC3" w:rsidDel="0037771A" w:rsidRDefault="00190AC3" w:rsidP="00190AC3">
      <w:pPr>
        <w:rPr>
          <w:del w:id="98" w:author="Toerless Eckert" w:date="2020-10-27T19:37:00Z"/>
        </w:rPr>
      </w:pPr>
    </w:p>
    <w:p w14:paraId="273E2467" w14:textId="0F7D8175" w:rsidR="00190AC3" w:rsidDel="0037771A" w:rsidRDefault="00190AC3" w:rsidP="00190AC3">
      <w:pPr>
        <w:rPr>
          <w:del w:id="99" w:author="Toerless Eckert" w:date="2020-10-27T19:37:00Z"/>
        </w:rPr>
      </w:pPr>
      <w:del w:id="100" w:author="Toerless Eckert" w:date="2020-10-27T19:37:00Z">
        <w:r w:rsidDel="0037771A">
          <w:delText xml:space="preserve">     No issues found here.</w:delText>
        </w:r>
      </w:del>
    </w:p>
    <w:p w14:paraId="1607577E" w14:textId="5CDC2677" w:rsidR="00190AC3" w:rsidDel="0037771A" w:rsidRDefault="00190AC3" w:rsidP="00190AC3">
      <w:pPr>
        <w:rPr>
          <w:del w:id="101" w:author="Toerless Eckert" w:date="2020-10-27T19:37:00Z"/>
        </w:rPr>
      </w:pPr>
    </w:p>
    <w:p w14:paraId="32B4289C" w14:textId="50DCED44" w:rsidR="00190AC3" w:rsidDel="0037771A" w:rsidRDefault="00190AC3" w:rsidP="00190AC3">
      <w:pPr>
        <w:rPr>
          <w:del w:id="102" w:author="Toerless Eckert" w:date="2020-10-27T19:37:00Z"/>
        </w:rPr>
      </w:pPr>
      <w:del w:id="103" w:author="Toerless Eckert" w:date="2020-10-27T19:37:00Z">
        <w:r w:rsidDel="0037771A">
          <w:delText xml:space="preserve">  Checking nits according to https://www.ietf.org/id-info/checklist :</w:delText>
        </w:r>
      </w:del>
    </w:p>
    <w:p w14:paraId="4486A61D" w14:textId="14F8748A" w:rsidR="00190AC3" w:rsidDel="0037771A" w:rsidRDefault="00190AC3" w:rsidP="00190AC3">
      <w:pPr>
        <w:rPr>
          <w:del w:id="104" w:author="Toerless Eckert" w:date="2020-10-27T19:37:00Z"/>
        </w:rPr>
      </w:pPr>
      <w:del w:id="105" w:author="Toerless Eckert" w:date="2020-10-27T19:37:00Z">
        <w:r w:rsidDel="0037771A">
          <w:delText xml:space="preserve">  ----------------------------------------------------------------------------</w:delText>
        </w:r>
      </w:del>
    </w:p>
    <w:p w14:paraId="7C9F7E46" w14:textId="1A9B8490" w:rsidR="00190AC3" w:rsidDel="0037771A" w:rsidRDefault="00190AC3" w:rsidP="00190AC3">
      <w:pPr>
        <w:rPr>
          <w:del w:id="106" w:author="Toerless Eckert" w:date="2020-10-27T19:37:00Z"/>
        </w:rPr>
      </w:pPr>
    </w:p>
    <w:p w14:paraId="0DBC382C" w14:textId="3F1ED5E4" w:rsidR="00190AC3" w:rsidDel="0037771A" w:rsidRDefault="00190AC3" w:rsidP="00190AC3">
      <w:pPr>
        <w:rPr>
          <w:del w:id="107" w:author="Toerless Eckert" w:date="2020-10-27T19:37:00Z"/>
        </w:rPr>
      </w:pPr>
      <w:del w:id="108" w:author="Toerless Eckert" w:date="2020-10-27T19:37:00Z">
        <w:r w:rsidDel="0037771A">
          <w:delText xml:space="preserve">     No issues found here.</w:delText>
        </w:r>
      </w:del>
    </w:p>
    <w:p w14:paraId="08C3A377" w14:textId="1D0054D0" w:rsidR="00190AC3" w:rsidDel="0037771A" w:rsidRDefault="00190AC3" w:rsidP="00190AC3">
      <w:pPr>
        <w:rPr>
          <w:del w:id="109" w:author="Toerless Eckert" w:date="2020-10-27T19:37:00Z"/>
        </w:rPr>
      </w:pPr>
    </w:p>
    <w:p w14:paraId="5462B78A" w14:textId="2BE58DBD" w:rsidR="00190AC3" w:rsidDel="0037771A" w:rsidRDefault="00190AC3" w:rsidP="00190AC3">
      <w:pPr>
        <w:rPr>
          <w:del w:id="110" w:author="Toerless Eckert" w:date="2020-10-27T19:37:00Z"/>
        </w:rPr>
      </w:pPr>
      <w:del w:id="111" w:author="Toerless Eckert" w:date="2020-10-27T19:37:00Z">
        <w:r w:rsidDel="0037771A">
          <w:delText xml:space="preserve">  Miscellaneous warnings:</w:delText>
        </w:r>
      </w:del>
    </w:p>
    <w:p w14:paraId="6A280285" w14:textId="3611D248" w:rsidR="00190AC3" w:rsidDel="0037771A" w:rsidRDefault="00190AC3" w:rsidP="00190AC3">
      <w:pPr>
        <w:rPr>
          <w:del w:id="112" w:author="Toerless Eckert" w:date="2020-10-27T19:37:00Z"/>
        </w:rPr>
      </w:pPr>
      <w:del w:id="113" w:author="Toerless Eckert" w:date="2020-10-27T19:37:00Z">
        <w:r w:rsidDel="0037771A">
          <w:delText xml:space="preserve">  ----------------------------------------------------------------------------</w:delText>
        </w:r>
      </w:del>
    </w:p>
    <w:p w14:paraId="1BF59CE8" w14:textId="64BCDA5D" w:rsidR="00190AC3" w:rsidDel="0037771A" w:rsidRDefault="00190AC3" w:rsidP="00190AC3">
      <w:pPr>
        <w:rPr>
          <w:del w:id="114" w:author="Toerless Eckert" w:date="2020-10-27T19:37:00Z"/>
        </w:rPr>
      </w:pPr>
    </w:p>
    <w:p w14:paraId="38913C09" w14:textId="24E00475" w:rsidR="00190AC3" w:rsidDel="0037771A" w:rsidRDefault="00190AC3" w:rsidP="00190AC3">
      <w:pPr>
        <w:rPr>
          <w:del w:id="115" w:author="Toerless Eckert" w:date="2020-10-27T19:37:00Z"/>
        </w:rPr>
      </w:pPr>
      <w:del w:id="116" w:author="Toerless Eckert" w:date="2020-10-27T19:37:00Z">
        <w:r w:rsidDel="0037771A">
          <w:delText xml:space="preserve">  -- The document date (July 13, 2020) is 56 days in the past.  Is this</w:delText>
        </w:r>
      </w:del>
    </w:p>
    <w:p w14:paraId="36B8F13F" w14:textId="48B51497" w:rsidR="00190AC3" w:rsidDel="0037771A" w:rsidRDefault="00190AC3" w:rsidP="00190AC3">
      <w:pPr>
        <w:rPr>
          <w:del w:id="117" w:author="Toerless Eckert" w:date="2020-10-27T19:37:00Z"/>
        </w:rPr>
      </w:pPr>
      <w:del w:id="118" w:author="Toerless Eckert" w:date="2020-10-27T19:37:00Z">
        <w:r w:rsidDel="0037771A">
          <w:delText xml:space="preserve">     intentional?</w:delText>
        </w:r>
      </w:del>
    </w:p>
    <w:p w14:paraId="700BDEC4" w14:textId="65E3CDAE" w:rsidR="00190AC3" w:rsidDel="0037771A" w:rsidRDefault="00190AC3" w:rsidP="00190AC3">
      <w:pPr>
        <w:rPr>
          <w:del w:id="119" w:author="Toerless Eckert" w:date="2020-10-27T19:37:00Z"/>
        </w:rPr>
      </w:pPr>
    </w:p>
    <w:p w14:paraId="126E0017" w14:textId="6F566A78" w:rsidR="00190AC3" w:rsidDel="0037771A" w:rsidRDefault="00190AC3" w:rsidP="00190AC3">
      <w:pPr>
        <w:rPr>
          <w:del w:id="120" w:author="Toerless Eckert" w:date="2020-10-27T19:37:00Z"/>
        </w:rPr>
      </w:pPr>
    </w:p>
    <w:p w14:paraId="210621A3" w14:textId="58EFADB4" w:rsidR="00190AC3" w:rsidDel="0037771A" w:rsidRDefault="00190AC3" w:rsidP="00190AC3">
      <w:pPr>
        <w:rPr>
          <w:del w:id="121" w:author="Toerless Eckert" w:date="2020-10-27T19:37:00Z"/>
        </w:rPr>
      </w:pPr>
      <w:del w:id="122" w:author="Toerless Eckert" w:date="2020-10-27T19:37:00Z">
        <w:r w:rsidDel="0037771A">
          <w:delText xml:space="preserve">  Checking references for intended status: Proposed Standard</w:delText>
        </w:r>
      </w:del>
    </w:p>
    <w:p w14:paraId="0345354C" w14:textId="3E64E6F9" w:rsidR="00190AC3" w:rsidDel="0037771A" w:rsidRDefault="00190AC3" w:rsidP="00190AC3">
      <w:pPr>
        <w:rPr>
          <w:del w:id="123" w:author="Toerless Eckert" w:date="2020-10-27T19:37:00Z"/>
        </w:rPr>
      </w:pPr>
      <w:del w:id="124" w:author="Toerless Eckert" w:date="2020-10-27T19:37:00Z">
        <w:r w:rsidDel="0037771A">
          <w:delText xml:space="preserve">  ----------------------------------------------------------------------------</w:delText>
        </w:r>
      </w:del>
    </w:p>
    <w:p w14:paraId="111A583D" w14:textId="3FFDB6CC" w:rsidR="00190AC3" w:rsidDel="0037771A" w:rsidRDefault="00190AC3" w:rsidP="00190AC3">
      <w:pPr>
        <w:rPr>
          <w:del w:id="125" w:author="Toerless Eckert" w:date="2020-10-27T19:37:00Z"/>
        </w:rPr>
      </w:pPr>
    </w:p>
    <w:p w14:paraId="3AB7D569" w14:textId="02CAF109" w:rsidR="00190AC3" w:rsidDel="0037771A" w:rsidRDefault="00190AC3" w:rsidP="00190AC3">
      <w:pPr>
        <w:rPr>
          <w:del w:id="126" w:author="Toerless Eckert" w:date="2020-10-27T19:37:00Z"/>
        </w:rPr>
      </w:pPr>
      <w:del w:id="127" w:author="Toerless Eckert" w:date="2020-10-27T19:37:00Z">
        <w:r w:rsidDel="0037771A">
          <w:delText xml:space="preserve">     (See RFCs 3967 and 4897 for information about using normative references</w:delText>
        </w:r>
      </w:del>
    </w:p>
    <w:p w14:paraId="3982DEEF" w14:textId="5642293D" w:rsidR="00190AC3" w:rsidDel="0037771A" w:rsidRDefault="00190AC3" w:rsidP="00190AC3">
      <w:pPr>
        <w:rPr>
          <w:del w:id="128" w:author="Toerless Eckert" w:date="2020-10-27T19:37:00Z"/>
        </w:rPr>
      </w:pPr>
      <w:del w:id="129" w:author="Toerless Eckert" w:date="2020-10-27T19:37:00Z">
        <w:r w:rsidDel="0037771A">
          <w:delText xml:space="preserve">     to lower-maturity documents in RFCs)</w:delText>
        </w:r>
      </w:del>
    </w:p>
    <w:p w14:paraId="6CAF3CBB" w14:textId="4334DB95" w:rsidR="00190AC3" w:rsidDel="0037771A" w:rsidRDefault="00190AC3" w:rsidP="00190AC3">
      <w:pPr>
        <w:rPr>
          <w:del w:id="130" w:author="Toerless Eckert" w:date="2020-10-27T19:37:00Z"/>
        </w:rPr>
      </w:pPr>
    </w:p>
    <w:p w14:paraId="19B9BDD5" w14:textId="5DB6D4B2" w:rsidR="00190AC3" w:rsidDel="0037771A" w:rsidRDefault="00190AC3" w:rsidP="00190AC3">
      <w:pPr>
        <w:rPr>
          <w:del w:id="131" w:author="Toerless Eckert" w:date="2020-10-27T19:37:00Z"/>
        </w:rPr>
      </w:pPr>
      <w:del w:id="132" w:author="Toerless Eckert" w:date="2020-10-27T19:37:00Z">
        <w:r w:rsidDel="0037771A">
          <w:delText xml:space="preserve">  -- Looks like a reference, but probably isn't: '2' on line 1333</w:delText>
        </w:r>
      </w:del>
    </w:p>
    <w:p w14:paraId="05B45D70" w14:textId="4A0AA687" w:rsidR="00190AC3" w:rsidDel="0037771A" w:rsidRDefault="00190AC3" w:rsidP="00190AC3">
      <w:pPr>
        <w:rPr>
          <w:del w:id="133" w:author="Toerless Eckert" w:date="2020-10-27T19:37:00Z"/>
        </w:rPr>
      </w:pPr>
    </w:p>
    <w:p w14:paraId="737148FB" w14:textId="367A3C45" w:rsidR="00190AC3" w:rsidDel="0037771A" w:rsidRDefault="00190AC3" w:rsidP="00190AC3">
      <w:pPr>
        <w:rPr>
          <w:del w:id="134" w:author="Toerless Eckert" w:date="2020-10-27T19:37:00Z"/>
        </w:rPr>
      </w:pPr>
      <w:del w:id="135" w:author="Toerless Eckert" w:date="2020-10-27T19:37:00Z">
        <w:r w:rsidDel="0037771A">
          <w:delText xml:space="preserve">  -- Looks like a reference, but probably isn't: '1' on line 1347</w:delText>
        </w:r>
      </w:del>
    </w:p>
    <w:p w14:paraId="5C09C755" w14:textId="0A66E3F5" w:rsidR="00190AC3" w:rsidDel="0037771A" w:rsidRDefault="00190AC3" w:rsidP="00190AC3">
      <w:pPr>
        <w:rPr>
          <w:del w:id="136" w:author="Toerless Eckert" w:date="2020-10-27T19:37:00Z"/>
        </w:rPr>
      </w:pPr>
    </w:p>
    <w:p w14:paraId="7E30F558" w14:textId="50E8A970" w:rsidR="00190AC3" w:rsidDel="0037771A" w:rsidRDefault="00190AC3" w:rsidP="00190AC3">
      <w:pPr>
        <w:rPr>
          <w:del w:id="137" w:author="Toerless Eckert" w:date="2020-10-27T19:37:00Z"/>
        </w:rPr>
      </w:pPr>
      <w:del w:id="138" w:author="Toerless Eckert" w:date="2020-10-27T19:37:00Z">
        <w:r w:rsidDel="0037771A">
          <w:delText xml:space="preserve">  == Missing Reference: 'SI' is mentioned on line 1387, but not defined</w:delText>
        </w:r>
      </w:del>
    </w:p>
    <w:p w14:paraId="37413FA2" w14:textId="08B9189D" w:rsidR="00190AC3" w:rsidDel="0037771A" w:rsidRDefault="00190AC3" w:rsidP="00190AC3">
      <w:pPr>
        <w:rPr>
          <w:del w:id="139" w:author="Toerless Eckert" w:date="2020-10-27T19:37:00Z"/>
        </w:rPr>
      </w:pPr>
    </w:p>
    <w:p w14:paraId="5D32FDB2" w14:textId="41196FF1" w:rsidR="00190AC3" w:rsidDel="0037771A" w:rsidRDefault="00190AC3" w:rsidP="00190AC3">
      <w:pPr>
        <w:rPr>
          <w:del w:id="140" w:author="Toerless Eckert" w:date="2020-10-27T19:37:00Z"/>
        </w:rPr>
      </w:pPr>
      <w:del w:id="141" w:author="Toerless Eckert" w:date="2020-10-27T19:37:00Z">
        <w:r w:rsidDel="0037771A">
          <w:delText xml:space="preserve">  == Missing Reference: 'I' is mentioned on line 1394, but not defined</w:delText>
        </w:r>
      </w:del>
    </w:p>
    <w:p w14:paraId="083B7953" w14:textId="07E84779" w:rsidR="00190AC3" w:rsidDel="0037771A" w:rsidRDefault="00190AC3" w:rsidP="00190AC3">
      <w:pPr>
        <w:rPr>
          <w:del w:id="142" w:author="Toerless Eckert" w:date="2020-10-27T19:37:00Z"/>
        </w:rPr>
      </w:pPr>
    </w:p>
    <w:p w14:paraId="6CAA0897" w14:textId="3204A7A8" w:rsidR="00190AC3" w:rsidDel="0037771A" w:rsidRDefault="00190AC3" w:rsidP="00190AC3">
      <w:pPr>
        <w:rPr>
          <w:del w:id="143" w:author="Toerless Eckert" w:date="2020-10-27T19:37:00Z"/>
        </w:rPr>
      </w:pPr>
      <w:del w:id="144" w:author="Toerless Eckert" w:date="2020-10-27T19:37:00Z">
        <w:r w:rsidDel="0037771A">
          <w:delText xml:space="preserve">  == Missing Reference: 'VRF' is mentioned on line 1899, but not defined</w:delText>
        </w:r>
      </w:del>
    </w:p>
    <w:p w14:paraId="521885D6" w14:textId="77A097CB" w:rsidR="00190AC3" w:rsidDel="0037771A" w:rsidRDefault="00190AC3" w:rsidP="00190AC3">
      <w:pPr>
        <w:rPr>
          <w:del w:id="145" w:author="Toerless Eckert" w:date="2020-10-27T19:37:00Z"/>
        </w:rPr>
      </w:pPr>
    </w:p>
    <w:p w14:paraId="11D33BAF" w14:textId="4A5CA622" w:rsidR="00190AC3" w:rsidDel="0037771A" w:rsidRDefault="00190AC3" w:rsidP="00190AC3">
      <w:pPr>
        <w:rPr>
          <w:del w:id="146" w:author="Toerless Eckert" w:date="2020-10-27T19:37:00Z"/>
        </w:rPr>
      </w:pPr>
      <w:del w:id="147" w:author="Toerless Eckert" w:date="2020-10-27T19:37:00Z">
        <w:r w:rsidDel="0037771A">
          <w:delText xml:space="preserve">  == Unused Reference: 'I-D.qiang-detnet-large-scale-detnet' is defined on</w:delText>
        </w:r>
      </w:del>
    </w:p>
    <w:p w14:paraId="6FA5735A" w14:textId="3FE8116B" w:rsidR="00190AC3" w:rsidDel="0037771A" w:rsidRDefault="00190AC3" w:rsidP="00190AC3">
      <w:pPr>
        <w:rPr>
          <w:del w:id="148" w:author="Toerless Eckert" w:date="2020-10-27T19:37:00Z"/>
        </w:rPr>
      </w:pPr>
      <w:del w:id="149" w:author="Toerless Eckert" w:date="2020-10-27T19:37:00Z">
        <w:r w:rsidDel="0037771A">
          <w:delText xml:space="preserve">     line 2054, but no explicit reference was found in the text</w:delText>
        </w:r>
      </w:del>
    </w:p>
    <w:p w14:paraId="3947282D" w14:textId="44F11003" w:rsidR="00190AC3" w:rsidDel="0037771A" w:rsidRDefault="00190AC3" w:rsidP="00190AC3">
      <w:pPr>
        <w:rPr>
          <w:del w:id="150" w:author="Toerless Eckert" w:date="2020-10-27T19:37:00Z"/>
        </w:rPr>
      </w:pPr>
    </w:p>
    <w:p w14:paraId="79DD1026" w14:textId="6F96E855" w:rsidR="00190AC3" w:rsidDel="0037771A" w:rsidRDefault="00190AC3" w:rsidP="00190AC3">
      <w:pPr>
        <w:rPr>
          <w:del w:id="151" w:author="Toerless Eckert" w:date="2020-10-27T19:37:00Z"/>
        </w:rPr>
      </w:pPr>
      <w:del w:id="152" w:author="Toerless Eckert" w:date="2020-10-27T19:37:00Z">
        <w:r w:rsidDel="0037771A">
          <w:delText xml:space="preserve">  -- Unexpected draft version: The latest known version of </w:delText>
        </w:r>
      </w:del>
    </w:p>
    <w:p w14:paraId="30C17EC9" w14:textId="62BA99B4" w:rsidR="00190AC3" w:rsidDel="0037771A" w:rsidRDefault="00190AC3" w:rsidP="00190AC3">
      <w:pPr>
        <w:rPr>
          <w:del w:id="153" w:author="Toerless Eckert" w:date="2020-10-27T19:37:00Z"/>
        </w:rPr>
      </w:pPr>
      <w:del w:id="154" w:author="Toerless Eckert" w:date="2020-10-27T19:37:00Z">
        <w:r w:rsidDel="0037771A">
          <w:delText xml:space="preserve">     draft-dt-teas-rfc3272bis is -08, but you're referring to -11.</w:delText>
        </w:r>
      </w:del>
    </w:p>
    <w:p w14:paraId="0A29BDF7" w14:textId="2BA77DE3" w:rsidR="00190AC3" w:rsidDel="0037771A" w:rsidRDefault="00190AC3" w:rsidP="00190AC3">
      <w:pPr>
        <w:rPr>
          <w:del w:id="155" w:author="Toerless Eckert" w:date="2020-10-27T19:37:00Z"/>
        </w:rPr>
      </w:pPr>
    </w:p>
    <w:p w14:paraId="7E695124" w14:textId="53952BBB" w:rsidR="00190AC3" w:rsidDel="0037771A" w:rsidRDefault="00190AC3" w:rsidP="00190AC3">
      <w:pPr>
        <w:rPr>
          <w:del w:id="156" w:author="Toerless Eckert" w:date="2020-10-27T19:37:00Z"/>
        </w:rPr>
      </w:pPr>
    </w:p>
    <w:p w14:paraId="5B11E9DD" w14:textId="47634581" w:rsidR="00D70175" w:rsidRPr="00190AC3" w:rsidDel="0037771A" w:rsidRDefault="00190AC3" w:rsidP="00190AC3">
      <w:pPr>
        <w:rPr>
          <w:del w:id="157" w:author="Toerless Eckert" w:date="2020-10-27T19:37:00Z"/>
        </w:rPr>
      </w:pPr>
      <w:del w:id="158" w:author="Toerless Eckert" w:date="2020-10-27T19:37:00Z">
        <w:r w:rsidDel="0037771A">
          <w:delText xml:space="preserve">     Summary: 0 errors (**), 0 flaws (~~), 4 warnings (==), 4 comments (--).</w:delText>
        </w:r>
      </w:del>
    </w:p>
    <w:p w14:paraId="5945AA3C" w14:textId="77777777" w:rsidR="00D70175" w:rsidRDefault="00D70175" w:rsidP="00D70175"/>
    <w:p w14:paraId="60A0AFAA" w14:textId="77777777" w:rsidR="00D70175" w:rsidRDefault="00D70175" w:rsidP="00D70175">
      <w:r>
        <w:t xml:space="preserve">   (1.h</w:t>
      </w:r>
      <w:proofErr w:type="gramStart"/>
      <w:r>
        <w:t>)  Has</w:t>
      </w:r>
      <w:proofErr w:type="gramEnd"/>
      <w:r>
        <w:t xml:space="preserve"> the document split its references into normative and</w:t>
      </w:r>
    </w:p>
    <w:p w14:paraId="0F7FEDDE" w14:textId="77777777" w:rsidR="00D70175" w:rsidRDefault="00D70175" w:rsidP="00D70175">
      <w:r>
        <w:t xml:space="preserve">          informative?  Are there normative references to documents </w:t>
      </w:r>
      <w:proofErr w:type="gramStart"/>
      <w:r>
        <w:t>that</w:t>
      </w:r>
      <w:proofErr w:type="gramEnd"/>
    </w:p>
    <w:p w14:paraId="39D520B6" w14:textId="77777777" w:rsidR="00D70175" w:rsidRDefault="00D70175" w:rsidP="00D70175">
      <w:r>
        <w:t xml:space="preserve">          are not ready for advancement or are otherwise in an unclear</w:t>
      </w:r>
    </w:p>
    <w:p w14:paraId="4054AF66" w14:textId="77777777" w:rsidR="00D70175" w:rsidRDefault="00D70175" w:rsidP="00D70175">
      <w:r>
        <w:t xml:space="preserve">          state?  If such normative references exist, what is the</w:t>
      </w:r>
    </w:p>
    <w:p w14:paraId="0BD9A843" w14:textId="77777777" w:rsidR="00D70175" w:rsidRDefault="00D70175" w:rsidP="00D70175">
      <w:r>
        <w:t xml:space="preserve">          strategy for their completion?  Are there normative references</w:t>
      </w:r>
    </w:p>
    <w:p w14:paraId="3818BB67" w14:textId="77777777" w:rsidR="00D70175" w:rsidRDefault="00D70175" w:rsidP="00D70175">
      <w:r>
        <w:t xml:space="preserve">          that are downward references, as described in [RFC3967]?  If</w:t>
      </w:r>
    </w:p>
    <w:p w14:paraId="27DA2693" w14:textId="77777777" w:rsidR="00D70175" w:rsidRDefault="00D70175" w:rsidP="00D70175">
      <w:r>
        <w:t xml:space="preserve">          so, list these downward references to support the Area</w:t>
      </w:r>
    </w:p>
    <w:p w14:paraId="7706AC2B" w14:textId="77777777" w:rsidR="00D70175" w:rsidRDefault="00D70175" w:rsidP="00D70175">
      <w:r>
        <w:t xml:space="preserve">          Director in the Last Call procedure for them [RFC3967].</w:t>
      </w:r>
    </w:p>
    <w:p w14:paraId="5607D47F" w14:textId="77777777" w:rsidR="00D70175" w:rsidRDefault="00D70175" w:rsidP="00D70175"/>
    <w:p w14:paraId="331B1F5F" w14:textId="06E2BEFD" w:rsidR="00D70175" w:rsidRPr="00190AC3" w:rsidRDefault="00190AC3" w:rsidP="00D70175">
      <w:pPr>
        <w:rPr>
          <w:color w:val="0070C0"/>
        </w:rPr>
      </w:pPr>
      <w:del w:id="159" w:author="Toerless Eckert" w:date="2020-10-27T19:38:00Z">
        <w:r w:rsidRPr="00190AC3" w:rsidDel="00E67088">
          <w:rPr>
            <w:color w:val="0070C0"/>
          </w:rPr>
          <w:lastRenderedPageBreak/>
          <w:delText>GXS</w:delText>
        </w:r>
        <w:r w:rsidR="00D70175" w:rsidRPr="00190AC3" w:rsidDel="00E67088">
          <w:rPr>
            <w:color w:val="0070C0"/>
          </w:rPr>
          <w:delText xml:space="preserve">&gt; </w:delText>
        </w:r>
      </w:del>
      <w:proofErr w:type="gramStart"/>
      <w:r w:rsidR="00D70175" w:rsidRPr="00190AC3">
        <w:rPr>
          <w:color w:val="0070C0"/>
        </w:rPr>
        <w:t>Yes</w:t>
      </w:r>
      <w:proofErr w:type="gramEnd"/>
      <w:r w:rsidR="00D70175" w:rsidRPr="00190AC3">
        <w:rPr>
          <w:color w:val="0070C0"/>
        </w:rPr>
        <w:t xml:space="preserve"> the document is split to normative and informative references. </w:t>
      </w:r>
      <w:r w:rsidRPr="00190AC3">
        <w:rPr>
          <w:color w:val="0070C0"/>
        </w:rPr>
        <w:t xml:space="preserve">Documents that are normative references </w:t>
      </w:r>
      <w:del w:id="160" w:author="Toerless Eckert" w:date="2020-10-27T19:39:00Z">
        <w:r w:rsidRPr="00190AC3" w:rsidDel="00E67088">
          <w:rPr>
            <w:color w:val="0070C0"/>
          </w:rPr>
          <w:delText xml:space="preserve">to </w:delText>
        </w:r>
      </w:del>
      <w:r w:rsidRPr="00190AC3">
        <w:rPr>
          <w:color w:val="0070C0"/>
        </w:rPr>
        <w:t>are in a clear state</w:t>
      </w:r>
      <w:ins w:id="161" w:author="Toerless Eckert" w:date="2020-10-27T19:39:00Z">
        <w:r w:rsidR="00E67088">
          <w:rPr>
            <w:color w:val="0070C0"/>
          </w:rPr>
          <w:t xml:space="preserve"> (no pending or </w:t>
        </w:r>
        <w:proofErr w:type="spellStart"/>
        <w:r w:rsidR="00E67088">
          <w:rPr>
            <w:color w:val="0070C0"/>
          </w:rPr>
          <w:t>downrevs</w:t>
        </w:r>
        <w:proofErr w:type="spellEnd"/>
        <w:r w:rsidR="00E67088">
          <w:rPr>
            <w:color w:val="0070C0"/>
          </w:rPr>
          <w:t>)</w:t>
        </w:r>
      </w:ins>
      <w:r w:rsidRPr="00190AC3">
        <w:rPr>
          <w:color w:val="0070C0"/>
        </w:rPr>
        <w:t>.</w:t>
      </w:r>
    </w:p>
    <w:p w14:paraId="1C0725B8" w14:textId="77777777" w:rsidR="00190AC3" w:rsidRDefault="00190AC3" w:rsidP="00D70175"/>
    <w:p w14:paraId="328F3E14" w14:textId="77777777" w:rsidR="00D70175" w:rsidRDefault="00D70175" w:rsidP="00D70175">
      <w:r>
        <w:t xml:space="preserve">   (1.i</w:t>
      </w:r>
      <w:proofErr w:type="gramStart"/>
      <w:r>
        <w:t>)  Has</w:t>
      </w:r>
      <w:proofErr w:type="gramEnd"/>
      <w:r>
        <w:t xml:space="preserve"> the Document Shepherd verified that the document's IANA</w:t>
      </w:r>
    </w:p>
    <w:p w14:paraId="3C4D5271" w14:textId="77777777" w:rsidR="00D70175" w:rsidRDefault="00D70175" w:rsidP="00D70175">
      <w:r>
        <w:t xml:space="preserve">          Considerations section exists and is consistent with the body</w:t>
      </w:r>
    </w:p>
    <w:p w14:paraId="7D609655" w14:textId="77777777" w:rsidR="00D70175" w:rsidRDefault="00D70175" w:rsidP="00D70175">
      <w:r>
        <w:t xml:space="preserve">          of the document?  If the document specifies protocol</w:t>
      </w:r>
    </w:p>
    <w:p w14:paraId="7D74408C" w14:textId="77777777" w:rsidR="00D70175" w:rsidRDefault="00D70175" w:rsidP="00D70175">
      <w:r>
        <w:t xml:space="preserve">          extensions, are reservations requested in appropriate IANA</w:t>
      </w:r>
    </w:p>
    <w:p w14:paraId="6FDD3CDB" w14:textId="77777777" w:rsidR="00D70175" w:rsidRDefault="00D70175" w:rsidP="00D70175">
      <w:r>
        <w:t xml:space="preserve">          registries?  Are the IANA registries clearly identified?  If</w:t>
      </w:r>
    </w:p>
    <w:p w14:paraId="1574A375" w14:textId="77777777" w:rsidR="00D70175" w:rsidRDefault="00D70175" w:rsidP="00D70175">
      <w:r>
        <w:t xml:space="preserve">          the document creates a new registry, does it define the</w:t>
      </w:r>
    </w:p>
    <w:p w14:paraId="36AF89C2" w14:textId="77777777" w:rsidR="00D70175" w:rsidRDefault="00D70175" w:rsidP="00D70175">
      <w:r>
        <w:t xml:space="preserve">          proposed initial contents of the registry and an allocation</w:t>
      </w:r>
    </w:p>
    <w:p w14:paraId="0744B18B" w14:textId="77777777" w:rsidR="00D70175" w:rsidRDefault="00D70175" w:rsidP="00D70175">
      <w:r>
        <w:t xml:space="preserve">          procedure for future registrations?  Does it suggest a</w:t>
      </w:r>
    </w:p>
    <w:p w14:paraId="715BE1B5" w14:textId="77777777" w:rsidR="00D70175" w:rsidRDefault="00D70175" w:rsidP="00D70175">
      <w:r>
        <w:t xml:space="preserve">          reasonable name for the new registry?  See [RFC2434].  If the</w:t>
      </w:r>
    </w:p>
    <w:p w14:paraId="6CEED024" w14:textId="77777777" w:rsidR="00D70175" w:rsidRDefault="00D70175" w:rsidP="00D70175">
      <w:r>
        <w:t xml:space="preserve">          document describes an Expert Review process, has the Document</w:t>
      </w:r>
    </w:p>
    <w:p w14:paraId="20B3EACB" w14:textId="77777777" w:rsidR="00D70175" w:rsidRDefault="00D70175" w:rsidP="00D70175">
      <w:r>
        <w:t xml:space="preserve">          Shepherd conferred with the Responsible Area Director so that</w:t>
      </w:r>
    </w:p>
    <w:p w14:paraId="31432F03" w14:textId="77777777" w:rsidR="00D70175" w:rsidRDefault="00D70175" w:rsidP="00D70175">
      <w:r>
        <w:t xml:space="preserve">          the IESG can appoint the needed Expert during IESG Evaluation?</w:t>
      </w:r>
    </w:p>
    <w:p w14:paraId="796F4194" w14:textId="77777777" w:rsidR="00D70175" w:rsidRDefault="00D70175" w:rsidP="00D70175"/>
    <w:p w14:paraId="2B460F19" w14:textId="08A49683" w:rsidR="00D70175" w:rsidRPr="002B2CF0" w:rsidRDefault="002B2CF0" w:rsidP="00D70175">
      <w:pPr>
        <w:rPr>
          <w:color w:val="0070C0"/>
        </w:rPr>
      </w:pPr>
      <w:del w:id="162" w:author="Toerless Eckert" w:date="2020-10-27T19:39:00Z">
        <w:r w:rsidRPr="002B2CF0" w:rsidDel="00E67088">
          <w:rPr>
            <w:color w:val="0070C0"/>
          </w:rPr>
          <w:delText>GXS</w:delText>
        </w:r>
        <w:r w:rsidR="00D70175" w:rsidRPr="002B2CF0" w:rsidDel="00E67088">
          <w:rPr>
            <w:color w:val="0070C0"/>
          </w:rPr>
          <w:delText>&gt;</w:delText>
        </w:r>
        <w:r w:rsidRPr="002B2CF0" w:rsidDel="00E67088">
          <w:rPr>
            <w:color w:val="0070C0"/>
          </w:rPr>
          <w:delText xml:space="preserve"> </w:delText>
        </w:r>
      </w:del>
      <w:r w:rsidRPr="002B2CF0">
        <w:rPr>
          <w:color w:val="0070C0"/>
        </w:rPr>
        <w:t>This document requests no action by IANA.</w:t>
      </w:r>
    </w:p>
    <w:p w14:paraId="18AACEA4" w14:textId="77777777" w:rsidR="002B2CF0" w:rsidRPr="002B2CF0" w:rsidRDefault="002B2CF0" w:rsidP="00D70175"/>
    <w:p w14:paraId="39BE0900" w14:textId="77777777" w:rsidR="00D70175" w:rsidRDefault="00D70175" w:rsidP="00D70175">
      <w:r>
        <w:t xml:space="preserve">   (1.j</w:t>
      </w:r>
      <w:proofErr w:type="gramStart"/>
      <w:r>
        <w:t>)  Has</w:t>
      </w:r>
      <w:proofErr w:type="gramEnd"/>
      <w:r>
        <w:t xml:space="preserve"> the Document Shepherd verified that sections of the</w:t>
      </w:r>
    </w:p>
    <w:p w14:paraId="4A6C1373" w14:textId="77777777" w:rsidR="00D70175" w:rsidRDefault="00D70175" w:rsidP="00D70175">
      <w:r>
        <w:t xml:space="preserve">          document that are written in a formal language, such as XML</w:t>
      </w:r>
    </w:p>
    <w:p w14:paraId="2F330370" w14:textId="77777777" w:rsidR="00D70175" w:rsidRDefault="00D70175" w:rsidP="00D70175">
      <w:r>
        <w:t xml:space="preserve">          code, BNF rules, MIB definitions, etc., validate correctly in</w:t>
      </w:r>
    </w:p>
    <w:p w14:paraId="53179F4D" w14:textId="77777777" w:rsidR="00D70175" w:rsidRDefault="00D70175" w:rsidP="00D70175">
      <w:r>
        <w:t xml:space="preserve">          an automated checker?</w:t>
      </w:r>
    </w:p>
    <w:p w14:paraId="4C472EFA" w14:textId="77777777" w:rsidR="00D70175" w:rsidRDefault="00D70175" w:rsidP="00D70175"/>
    <w:p w14:paraId="61E21D23" w14:textId="2EEEE493" w:rsidR="00E05B8E" w:rsidRPr="002B2CF0" w:rsidRDefault="002B2CF0" w:rsidP="00D70175">
      <w:pPr>
        <w:rPr>
          <w:color w:val="FF0000"/>
        </w:rPr>
      </w:pPr>
      <w:commentRangeStart w:id="163"/>
      <w:del w:id="164" w:author="Toerless Eckert" w:date="2020-10-27T19:39:00Z">
        <w:r w:rsidRPr="002B2CF0" w:rsidDel="00E67088">
          <w:rPr>
            <w:color w:val="FF0000"/>
          </w:rPr>
          <w:delText>GXS</w:delText>
        </w:r>
        <w:r w:rsidR="00D70175" w:rsidRPr="002B2CF0" w:rsidDel="00E67088">
          <w:rPr>
            <w:color w:val="FF0000"/>
          </w:rPr>
          <w:delText>&gt; Yes</w:delText>
        </w:r>
        <w:commentRangeEnd w:id="163"/>
        <w:r w:rsidDel="00E67088">
          <w:rPr>
            <w:rStyle w:val="CommentReference"/>
          </w:rPr>
          <w:commentReference w:id="163"/>
        </w:r>
      </w:del>
      <w:ins w:id="165" w:author="Toerless Eckert" w:date="2020-10-27T19:39:00Z">
        <w:r w:rsidR="00E67088">
          <w:rPr>
            <w:color w:val="FF0000"/>
          </w:rPr>
          <w:t>No applicable.</w:t>
        </w:r>
      </w:ins>
      <w:bookmarkStart w:id="166" w:name="_GoBack"/>
      <w:bookmarkEnd w:id="166"/>
    </w:p>
    <w:sectPr w:rsidR="00E05B8E" w:rsidRPr="002B2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Toerless Eckert" w:date="2020-10-27T19:19:00Z" w:initials="TTE">
    <w:p w14:paraId="74184FFB" w14:textId="075E7883" w:rsidR="0092005B" w:rsidRDefault="0092005B">
      <w:pPr>
        <w:pStyle w:val="CommentText"/>
      </w:pPr>
      <w:r>
        <w:rPr>
          <w:rStyle w:val="CommentReference"/>
        </w:rPr>
        <w:annotationRef/>
      </w:r>
      <w:r>
        <w:t>No need to have version number here</w:t>
      </w:r>
    </w:p>
  </w:comment>
  <w:comment w:id="17" w:author="Gengxuesong (Geng Xuesong)" w:date="2020-09-07T10:28:00Z" w:initials="G(X">
    <w:p w14:paraId="4FABFD40" w14:textId="77777777" w:rsidR="00F55847" w:rsidRDefault="00F5584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I</w:t>
      </w:r>
      <w:r>
        <w:t>’m not sure, please check</w:t>
      </w:r>
    </w:p>
  </w:comment>
  <w:comment w:id="55" w:author="Toerless Eckert" w:date="2020-10-27T19:33:00Z" w:initials="TTE">
    <w:p w14:paraId="2C006626" w14:textId="229546F4" w:rsidR="0037771A" w:rsidRDefault="0037771A">
      <w:pPr>
        <w:pStyle w:val="CommentText"/>
      </w:pPr>
      <w:r>
        <w:rPr>
          <w:rStyle w:val="CommentReference"/>
        </w:rPr>
        <w:annotationRef/>
      </w:r>
      <w:r>
        <w:t xml:space="preserve">The removed text is duplicate answer from </w:t>
      </w:r>
      <w:proofErr w:type="spellStart"/>
      <w:r>
        <w:t>aobe</w:t>
      </w:r>
      <w:proofErr w:type="spellEnd"/>
      <w:r>
        <w:t>.</w:t>
      </w:r>
    </w:p>
  </w:comment>
  <w:comment w:id="62" w:author="Gengxuesong (Geng Xuesong)" w:date="2020-09-07T17:05:00Z" w:initials="G(X">
    <w:p w14:paraId="23852A9E" w14:textId="4CDA67D6" w:rsidR="00F4171C" w:rsidRDefault="00F4171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P</w:t>
      </w:r>
      <w:r>
        <w:t>lease make sure that whether this has been done. If not, maybe we should have one in the ML.</w:t>
      </w:r>
    </w:p>
  </w:comment>
  <w:comment w:id="163" w:author="Gengxuesong (Geng Xuesong)" w:date="2020-09-07T17:14:00Z" w:initials="G(X">
    <w:p w14:paraId="7D534426" w14:textId="1AAAEC72" w:rsidR="002B2CF0" w:rsidRDefault="002B2CF0">
      <w:pPr>
        <w:pStyle w:val="CommentText"/>
      </w:pPr>
      <w:r>
        <w:rPr>
          <w:rStyle w:val="CommentReference"/>
        </w:rPr>
        <w:annotationRef/>
      </w:r>
      <w:r>
        <w:t xml:space="preserve">Not really…When I have downloaded XML file, it could </w:t>
      </w:r>
      <w:r w:rsidR="000958B9">
        <w:t>not be open. Other forms have not been checked yet… but I don’t know how…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184FFB" w15:done="0"/>
  <w15:commentEx w15:paraId="4FABFD40" w15:done="0"/>
  <w15:commentEx w15:paraId="2C006626" w15:done="0"/>
  <w15:commentEx w15:paraId="23852A9E" w15:done="0"/>
  <w15:commentEx w15:paraId="7D53442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748D28" w14:textId="77777777" w:rsidR="000E627A" w:rsidRDefault="000E627A" w:rsidP="00F4171C">
      <w:r>
        <w:separator/>
      </w:r>
    </w:p>
  </w:endnote>
  <w:endnote w:type="continuationSeparator" w:id="0">
    <w:p w14:paraId="5326D7A2" w14:textId="77777777" w:rsidR="000E627A" w:rsidRDefault="000E627A" w:rsidP="00F41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C3F58" w14:textId="77777777" w:rsidR="000E627A" w:rsidRDefault="000E627A" w:rsidP="00F4171C">
      <w:r>
        <w:separator/>
      </w:r>
    </w:p>
  </w:footnote>
  <w:footnote w:type="continuationSeparator" w:id="0">
    <w:p w14:paraId="11EB9703" w14:textId="77777777" w:rsidR="000E627A" w:rsidRDefault="000E627A" w:rsidP="00F4171C"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erless Eckert">
    <w15:presenceInfo w15:providerId="None" w15:userId="Toerless Eckert"/>
  </w15:person>
  <w15:person w15:author="Gengxuesong (Geng Xuesong)">
    <w15:presenceInfo w15:providerId="AD" w15:userId="S-1-5-21-147214757-305610072-1517763936-41833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657"/>
    <w:rsid w:val="00016710"/>
    <w:rsid w:val="00061A1D"/>
    <w:rsid w:val="00064750"/>
    <w:rsid w:val="00067507"/>
    <w:rsid w:val="00074215"/>
    <w:rsid w:val="000868B4"/>
    <w:rsid w:val="0009024E"/>
    <w:rsid w:val="000958B9"/>
    <w:rsid w:val="000A06B6"/>
    <w:rsid w:val="000A4B54"/>
    <w:rsid w:val="000B2DCC"/>
    <w:rsid w:val="000B629C"/>
    <w:rsid w:val="000C0F61"/>
    <w:rsid w:val="000E627A"/>
    <w:rsid w:val="000F0B1C"/>
    <w:rsid w:val="001554BE"/>
    <w:rsid w:val="00190AC3"/>
    <w:rsid w:val="0019455F"/>
    <w:rsid w:val="001A6363"/>
    <w:rsid w:val="001E307F"/>
    <w:rsid w:val="00207401"/>
    <w:rsid w:val="00212615"/>
    <w:rsid w:val="00215994"/>
    <w:rsid w:val="00221A62"/>
    <w:rsid w:val="00235C8F"/>
    <w:rsid w:val="002406CE"/>
    <w:rsid w:val="0025132D"/>
    <w:rsid w:val="002B2CF0"/>
    <w:rsid w:val="002E4818"/>
    <w:rsid w:val="002F462F"/>
    <w:rsid w:val="003240F9"/>
    <w:rsid w:val="00352D0F"/>
    <w:rsid w:val="0037771A"/>
    <w:rsid w:val="004219EA"/>
    <w:rsid w:val="0043791B"/>
    <w:rsid w:val="004555DA"/>
    <w:rsid w:val="00466BCF"/>
    <w:rsid w:val="004707B6"/>
    <w:rsid w:val="00492442"/>
    <w:rsid w:val="004A1EA2"/>
    <w:rsid w:val="004C16C9"/>
    <w:rsid w:val="004D2853"/>
    <w:rsid w:val="004D6409"/>
    <w:rsid w:val="00501252"/>
    <w:rsid w:val="00512080"/>
    <w:rsid w:val="00520151"/>
    <w:rsid w:val="00573020"/>
    <w:rsid w:val="005C03C0"/>
    <w:rsid w:val="00613AF8"/>
    <w:rsid w:val="00623DB1"/>
    <w:rsid w:val="00673D50"/>
    <w:rsid w:val="006868E8"/>
    <w:rsid w:val="006D3A37"/>
    <w:rsid w:val="0070630A"/>
    <w:rsid w:val="007F22B6"/>
    <w:rsid w:val="0080393B"/>
    <w:rsid w:val="008A54B3"/>
    <w:rsid w:val="008E76A8"/>
    <w:rsid w:val="008F3111"/>
    <w:rsid w:val="0092005B"/>
    <w:rsid w:val="0099512B"/>
    <w:rsid w:val="009C0BA1"/>
    <w:rsid w:val="00A40680"/>
    <w:rsid w:val="00A40CCC"/>
    <w:rsid w:val="00A74A12"/>
    <w:rsid w:val="00A8188D"/>
    <w:rsid w:val="00B24165"/>
    <w:rsid w:val="00BF2EFC"/>
    <w:rsid w:val="00BF6D11"/>
    <w:rsid w:val="00C71B6C"/>
    <w:rsid w:val="00CA1FE0"/>
    <w:rsid w:val="00CA2CC5"/>
    <w:rsid w:val="00CB1C29"/>
    <w:rsid w:val="00CB225E"/>
    <w:rsid w:val="00CE6C5B"/>
    <w:rsid w:val="00D03187"/>
    <w:rsid w:val="00D225AA"/>
    <w:rsid w:val="00D430F6"/>
    <w:rsid w:val="00D70175"/>
    <w:rsid w:val="00E05B8E"/>
    <w:rsid w:val="00E24D1D"/>
    <w:rsid w:val="00E67088"/>
    <w:rsid w:val="00EB525D"/>
    <w:rsid w:val="00EC2998"/>
    <w:rsid w:val="00F11AE0"/>
    <w:rsid w:val="00F4171C"/>
    <w:rsid w:val="00F50745"/>
    <w:rsid w:val="00F512C2"/>
    <w:rsid w:val="00F55847"/>
    <w:rsid w:val="00F569EC"/>
    <w:rsid w:val="00F61074"/>
    <w:rsid w:val="00FA7657"/>
    <w:rsid w:val="00FC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BF285"/>
  <w15:chartTrackingRefBased/>
  <w15:docId w15:val="{3ECCBE65-52BB-477D-851C-E0CA4E15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90AC3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190A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90A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55847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5847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584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8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84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84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847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41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4171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41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4171C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90A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90AC3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90A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0AC3"/>
    <w:rPr>
      <w:color w:val="0000FF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90AC3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90AC3"/>
    <w:rPr>
      <w:rFonts w:ascii="宋体" w:eastAsia="宋体" w:hAnsi="宋体" w:cs="宋体"/>
      <w:i/>
      <w:i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microsoft.com/office/2011/relationships/people" Target="peop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A5476-8EC6-1740-BD1C-649335945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1501</Words>
  <Characters>8556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10037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Gengxuesong (Geng Xuesong)</dc:creator>
  <cp:keywords/>
  <dc:description/>
  <cp:lastModifiedBy>Toerless Eckert</cp:lastModifiedBy>
  <cp:revision>2</cp:revision>
  <dcterms:created xsi:type="dcterms:W3CDTF">2020-10-28T02:40:00Z</dcterms:created>
  <dcterms:modified xsi:type="dcterms:W3CDTF">2020-10-28T02:40:00Z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(3)BpaFr91C1jGI26jMCE00IOsXraZWgzoCkKDBpbINSuK8entK7deMLfGqYOTqxK5QxKzs2okj
tqaPwAtfL4Vdlw2ZLwdeVRVinU7ZYWpPBytMEL1yLBkoO7AarRRuJ1EbVINDqS82XYvFg+fQ
QVJrnHqPYC8c80Z3jWjiIQX7opzJ9zNNlvm+NOvCKVs8l5XcS9xZqTIoH9SFG4hleNoW2WoI
eG7AyfoRhWCvA+HiHQ</vt:lpwstr>
  </property>
  <property fmtid="{D5CDD505-2E9C-101B-9397-08002B2CF9AE}" pid="3" name="_2015_ms_pID_7253431">
    <vt:lpwstr>P2omt7Vlju1YwpKXKQCWyGKz1F595O6NB5owIMTNnmAfJ9P9YFhfjk
1s2ZH8+4pt/2XDFVKNyT928PX5wQ+6nwEQKsAYmkRJWhTuxWSp6hOacqdvaR7HgUrykQwjYI
YyhcbEJ1ZeZbqBFyqsJDgd/Z6PtviywtAoUjlQzC4Wxqgxtrca+4/+I+QQqqKUX9C7gkDbId
Lf2rHONMXZwyw3OdgYwiajWfV915pkUKxkSL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1603697117</vt:lpwstr>
  </property>
  <property fmtid="{D5CDD505-2E9C-101B-9397-08002B2CF9AE}" pid="8" name="_2015_ms_pID_7253432">
    <vt:lpwstr>RA==</vt:lpwstr>
  </property>
</Properties>
</file>